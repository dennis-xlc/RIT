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037" w:rsidRPr="009568BD" w:rsidRDefault="00354590" w:rsidP="00243D9F">
      <w:pPr>
        <w:pStyle w:val="Title"/>
        <w:jc w:val="left"/>
        <w:rPr>
          <w:rFonts w:ascii="Times New Roman" w:hAnsi="Times New Roman"/>
          <w:sz w:val="28"/>
          <w:szCs w:val="28"/>
          <w:lang w:eastAsia="zh-CN"/>
        </w:rPr>
      </w:pPr>
      <w:bookmarkStart w:id="0" w:name="_GoBack"/>
      <w:r w:rsidRPr="009568BD">
        <w:rPr>
          <w:rFonts w:ascii="Times New Roman" w:hAnsi="Times New Roman"/>
          <w:sz w:val="28"/>
          <w:szCs w:val="28"/>
          <w:lang w:eastAsia="zh-CN"/>
        </w:rPr>
        <w:t>An Eff</w:t>
      </w:r>
      <w:r w:rsidR="005847D9" w:rsidRPr="009568BD">
        <w:rPr>
          <w:rFonts w:ascii="Times New Roman" w:hAnsi="Times New Roman"/>
          <w:sz w:val="28"/>
          <w:szCs w:val="28"/>
          <w:lang w:eastAsia="zh-CN"/>
        </w:rPr>
        <w:t>ici</w:t>
      </w:r>
      <w:r w:rsidRPr="009568BD">
        <w:rPr>
          <w:rFonts w:ascii="Times New Roman" w:hAnsi="Times New Roman"/>
          <w:sz w:val="28"/>
          <w:szCs w:val="28"/>
          <w:lang w:eastAsia="zh-CN"/>
        </w:rPr>
        <w:t>e</w:t>
      </w:r>
      <w:r w:rsidR="005847D9" w:rsidRPr="009568BD">
        <w:rPr>
          <w:rFonts w:ascii="Times New Roman" w:hAnsi="Times New Roman"/>
          <w:sz w:val="28"/>
          <w:szCs w:val="28"/>
          <w:lang w:eastAsia="zh-CN"/>
        </w:rPr>
        <w:t>nt Directed</w:t>
      </w:r>
      <w:r w:rsidRPr="009568BD">
        <w:rPr>
          <w:rFonts w:ascii="Times New Roman" w:hAnsi="Times New Roman"/>
          <w:sz w:val="28"/>
          <w:szCs w:val="28"/>
          <w:lang w:eastAsia="zh-CN"/>
        </w:rPr>
        <w:t xml:space="preserve"> Random </w:t>
      </w:r>
      <w:r w:rsidR="002D7B84" w:rsidRPr="009568BD">
        <w:rPr>
          <w:rFonts w:ascii="Times New Roman" w:hAnsi="Times New Roman"/>
          <w:sz w:val="28"/>
          <w:szCs w:val="28"/>
          <w:lang w:eastAsia="zh-CN"/>
        </w:rPr>
        <w:t xml:space="preserve">Instruction </w:t>
      </w:r>
      <w:r w:rsidRPr="009568BD">
        <w:rPr>
          <w:rFonts w:ascii="Times New Roman" w:hAnsi="Times New Roman"/>
          <w:sz w:val="28"/>
          <w:szCs w:val="28"/>
          <w:lang w:eastAsia="zh-CN"/>
        </w:rPr>
        <w:t xml:space="preserve">Tester for </w:t>
      </w:r>
      <w:r w:rsidR="005847D9" w:rsidRPr="009568BD">
        <w:rPr>
          <w:rFonts w:ascii="Times New Roman" w:hAnsi="Times New Roman"/>
          <w:sz w:val="28"/>
          <w:szCs w:val="28"/>
          <w:lang w:eastAsia="zh-CN"/>
        </w:rPr>
        <w:t>High Coverage</w:t>
      </w:r>
    </w:p>
    <w:p w:rsidR="00F7108A" w:rsidRPr="009568BD" w:rsidRDefault="00F7108A" w:rsidP="004D0B04">
      <w:pPr>
        <w:pStyle w:val="Authors"/>
        <w:rPr>
          <w:rFonts w:ascii="Times New Roman" w:hAnsi="Times New Roman"/>
          <w:sz w:val="28"/>
          <w:szCs w:val="28"/>
        </w:rPr>
      </w:pPr>
      <w:r w:rsidRPr="009568BD">
        <w:rPr>
          <w:rFonts w:ascii="Times New Roman" w:hAnsi="Times New Roman"/>
          <w:sz w:val="28"/>
          <w:szCs w:val="28"/>
        </w:rPr>
        <w:t>Feng Zou, SHZ1-3-L4, (</w:t>
      </w:r>
      <w:hyperlink r:id="rId9" w:history="1">
        <w:r w:rsidRPr="009568BD">
          <w:rPr>
            <w:rStyle w:val="Hyperlink"/>
            <w:rFonts w:ascii="Times New Roman" w:hAnsi="Times New Roman"/>
            <w:sz w:val="28"/>
            <w:szCs w:val="28"/>
          </w:rPr>
          <w:t>feng.zou@intel.com</w:t>
        </w:r>
      </w:hyperlink>
      <w:r w:rsidRPr="009568BD">
        <w:rPr>
          <w:rFonts w:ascii="Times New Roman" w:hAnsi="Times New Roman"/>
          <w:sz w:val="28"/>
          <w:szCs w:val="28"/>
        </w:rPr>
        <w:t>)</w:t>
      </w:r>
    </w:p>
    <w:p w:rsidR="00F7108A" w:rsidRPr="009568BD" w:rsidRDefault="00F7108A" w:rsidP="004D0B04">
      <w:pPr>
        <w:pStyle w:val="Authors"/>
        <w:rPr>
          <w:rFonts w:ascii="Times New Roman" w:hAnsi="Times New Roman"/>
          <w:sz w:val="28"/>
          <w:szCs w:val="28"/>
        </w:rPr>
      </w:pPr>
      <w:r w:rsidRPr="009568BD">
        <w:rPr>
          <w:rFonts w:ascii="Times New Roman" w:hAnsi="Times New Roman"/>
          <w:sz w:val="28"/>
          <w:szCs w:val="28"/>
        </w:rPr>
        <w:t>Gong Chen, SHZ1-3-K4, (</w:t>
      </w:r>
      <w:hyperlink r:id="rId10" w:history="1">
        <w:r w:rsidRPr="009568BD">
          <w:rPr>
            <w:rStyle w:val="Hyperlink"/>
            <w:rFonts w:ascii="Times New Roman" w:hAnsi="Times New Roman"/>
            <w:sz w:val="28"/>
            <w:szCs w:val="28"/>
          </w:rPr>
          <w:t>gong.g.chen@intel.com</w:t>
        </w:r>
      </w:hyperlink>
      <w:r w:rsidRPr="009568BD">
        <w:rPr>
          <w:rFonts w:ascii="Times New Roman" w:hAnsi="Times New Roman"/>
          <w:sz w:val="28"/>
          <w:szCs w:val="28"/>
        </w:rPr>
        <w:t>)</w:t>
      </w:r>
    </w:p>
    <w:p w:rsidR="004D0B04" w:rsidRPr="009568BD" w:rsidRDefault="004D0B04" w:rsidP="004D0B04">
      <w:pPr>
        <w:pStyle w:val="Authors"/>
        <w:rPr>
          <w:rFonts w:ascii="Times New Roman" w:hAnsi="Times New Roman"/>
          <w:sz w:val="28"/>
          <w:szCs w:val="28"/>
        </w:rPr>
      </w:pPr>
    </w:p>
    <w:p w:rsidR="00FF4CB5" w:rsidRPr="009568BD" w:rsidRDefault="004D0B04" w:rsidP="004D0B04">
      <w:pPr>
        <w:pStyle w:val="AbstractHeading"/>
        <w:rPr>
          <w:rFonts w:ascii="Times New Roman" w:hAnsi="Times New Roman"/>
          <w:sz w:val="28"/>
          <w:szCs w:val="28"/>
        </w:rPr>
      </w:pPr>
      <w:r w:rsidRPr="009568BD">
        <w:rPr>
          <w:rFonts w:ascii="Times New Roman" w:hAnsi="Times New Roman"/>
          <w:sz w:val="28"/>
          <w:szCs w:val="28"/>
        </w:rPr>
        <w:t>A</w:t>
      </w:r>
      <w:r w:rsidR="00FF4CB5" w:rsidRPr="009568BD">
        <w:rPr>
          <w:rFonts w:ascii="Times New Roman" w:hAnsi="Times New Roman"/>
          <w:sz w:val="28"/>
          <w:szCs w:val="28"/>
        </w:rPr>
        <w:t>bstract</w:t>
      </w:r>
    </w:p>
    <w:p w:rsidR="007857D6" w:rsidRPr="009568BD" w:rsidRDefault="005847D9" w:rsidP="0030555D">
      <w:pPr>
        <w:pStyle w:val="Body"/>
        <w:rPr>
          <w:rFonts w:ascii="Times New Roman" w:hAnsi="Times New Roman"/>
          <w:sz w:val="28"/>
          <w:szCs w:val="28"/>
        </w:rPr>
      </w:pPr>
      <w:r w:rsidRPr="009568BD">
        <w:rPr>
          <w:rFonts w:ascii="Times New Roman" w:hAnsi="Times New Roman"/>
          <w:sz w:val="28"/>
          <w:szCs w:val="28"/>
        </w:rPr>
        <w:t xml:space="preserve">Traditional random instruction tester generates </w:t>
      </w:r>
      <w:r w:rsidR="00293E8B" w:rsidRPr="009568BD">
        <w:rPr>
          <w:rFonts w:ascii="Times New Roman" w:hAnsi="Times New Roman"/>
          <w:color w:val="000000" w:themeColor="text1"/>
          <w:sz w:val="28"/>
          <w:szCs w:val="28"/>
        </w:rPr>
        <w:t>enormous</w:t>
      </w:r>
      <w:r w:rsidRPr="009568BD">
        <w:rPr>
          <w:rFonts w:ascii="Times New Roman" w:hAnsi="Times New Roman"/>
          <w:sz w:val="28"/>
          <w:szCs w:val="28"/>
        </w:rPr>
        <w:t xml:space="preserve"> number of random tests to fully validate the device or software under test</w:t>
      </w:r>
      <w:r w:rsidR="00D359EA" w:rsidRPr="009568BD">
        <w:rPr>
          <w:rFonts w:ascii="Times New Roman" w:hAnsi="Times New Roman"/>
          <w:sz w:val="28"/>
          <w:szCs w:val="28"/>
        </w:rPr>
        <w:t xml:space="preserve">. </w:t>
      </w:r>
      <w:r w:rsidRPr="009568BD">
        <w:rPr>
          <w:rFonts w:ascii="Times New Roman" w:hAnsi="Times New Roman"/>
          <w:sz w:val="28"/>
          <w:szCs w:val="28"/>
        </w:rPr>
        <w:t>Running these tests requires significant amount of resource and time. This paper introduces an efficient directed random instruction tester</w:t>
      </w:r>
      <w:r w:rsidR="00495A1B" w:rsidRPr="009568BD">
        <w:rPr>
          <w:rFonts w:ascii="Times New Roman" w:hAnsi="Times New Roman"/>
          <w:sz w:val="28"/>
          <w:szCs w:val="28"/>
        </w:rPr>
        <w:t xml:space="preserve"> – </w:t>
      </w:r>
      <w:r w:rsidR="00964F89" w:rsidRPr="009568BD">
        <w:rPr>
          <w:rFonts w:ascii="Times New Roman" w:hAnsi="Times New Roman"/>
          <w:sz w:val="28"/>
          <w:szCs w:val="28"/>
        </w:rPr>
        <w:t>ART (</w:t>
      </w:r>
      <w:r w:rsidR="00495A1B" w:rsidRPr="009568BD">
        <w:rPr>
          <w:rFonts w:ascii="Times New Roman" w:hAnsi="Times New Roman"/>
          <w:sz w:val="28"/>
          <w:szCs w:val="28"/>
        </w:rPr>
        <w:t>Affordable Random Tester)</w:t>
      </w:r>
      <w:r w:rsidRPr="009568BD">
        <w:rPr>
          <w:rFonts w:ascii="Times New Roman" w:hAnsi="Times New Roman"/>
          <w:sz w:val="28"/>
          <w:szCs w:val="28"/>
        </w:rPr>
        <w:t xml:space="preserve">, which achieves same level of coverage with less random instruction tests generated. It employs ECP (Equivalence Class Partitioning) and BVA (Boundary Value Analysis) concepts to generate a </w:t>
      </w:r>
      <w:r w:rsidR="00834BEF" w:rsidRPr="009568BD">
        <w:rPr>
          <w:rFonts w:ascii="Times New Roman" w:hAnsi="Times New Roman"/>
          <w:sz w:val="28"/>
          <w:szCs w:val="28"/>
          <w:lang w:eastAsia="zh-CN"/>
        </w:rPr>
        <w:t>sub</w:t>
      </w:r>
      <w:r w:rsidRPr="009568BD">
        <w:rPr>
          <w:rFonts w:ascii="Times New Roman" w:hAnsi="Times New Roman"/>
          <w:sz w:val="28"/>
          <w:szCs w:val="28"/>
        </w:rPr>
        <w:t xml:space="preserve">set of instruction mixes covering </w:t>
      </w:r>
      <w:r w:rsidR="00624EEB" w:rsidRPr="009568BD">
        <w:rPr>
          <w:rFonts w:ascii="Times New Roman" w:hAnsi="Times New Roman"/>
          <w:sz w:val="28"/>
          <w:szCs w:val="28"/>
          <w:lang w:eastAsia="zh-CN"/>
        </w:rPr>
        <w:t>interesting</w:t>
      </w:r>
      <w:r w:rsidRPr="009568BD">
        <w:rPr>
          <w:rFonts w:ascii="Times New Roman" w:hAnsi="Times New Roman"/>
          <w:sz w:val="28"/>
          <w:szCs w:val="28"/>
        </w:rPr>
        <w:t xml:space="preserve"> conditions. It can be specified to generate special instruction sequences, so that optimizations for instruction sequences are covered. It’s used for validat</w:t>
      </w:r>
      <w:r w:rsidRPr="009568BD">
        <w:rPr>
          <w:rFonts w:ascii="Times New Roman" w:hAnsi="Times New Roman"/>
          <w:sz w:val="28"/>
          <w:szCs w:val="28"/>
          <w:lang w:eastAsia="zh-CN"/>
        </w:rPr>
        <w:t>ing</w:t>
      </w:r>
      <w:r w:rsidRPr="009568BD">
        <w:rPr>
          <w:rFonts w:ascii="Times New Roman" w:hAnsi="Times New Roman"/>
          <w:sz w:val="28"/>
          <w:szCs w:val="28"/>
        </w:rPr>
        <w:t xml:space="preserve"> Houdini, which transparently run majority of </w:t>
      </w:r>
      <w:r w:rsidR="008C3A36" w:rsidRPr="009568BD">
        <w:rPr>
          <w:rFonts w:ascii="Times New Roman" w:hAnsi="Times New Roman"/>
          <w:sz w:val="28"/>
          <w:szCs w:val="28"/>
          <w:lang w:eastAsia="zh-CN"/>
        </w:rPr>
        <w:t>A</w:t>
      </w:r>
      <w:r w:rsidR="00E54E08" w:rsidRPr="009568BD">
        <w:rPr>
          <w:rFonts w:ascii="Times New Roman" w:hAnsi="Times New Roman"/>
          <w:sz w:val="28"/>
          <w:szCs w:val="28"/>
        </w:rPr>
        <w:t>ndroid NDK applications on ATOM-</w:t>
      </w:r>
      <w:r w:rsidRPr="009568BD">
        <w:rPr>
          <w:rFonts w:ascii="Times New Roman" w:hAnsi="Times New Roman"/>
          <w:sz w:val="28"/>
          <w:szCs w:val="28"/>
        </w:rPr>
        <w:t xml:space="preserve">based handheld devices. </w:t>
      </w:r>
      <w:r w:rsidR="00BA6A54" w:rsidRPr="009568BD">
        <w:rPr>
          <w:rFonts w:ascii="Times New Roman" w:hAnsi="Times New Roman"/>
          <w:sz w:val="28"/>
          <w:szCs w:val="28"/>
        </w:rPr>
        <w:t>ISA (Instruction Set Architecture) coverage metrics is defined for measuring the quality of ART generated tests.</w:t>
      </w:r>
    </w:p>
    <w:p w:rsidR="00556037" w:rsidRPr="009568BD" w:rsidRDefault="005F495E" w:rsidP="00E176B8">
      <w:pPr>
        <w:pStyle w:val="Heading1"/>
        <w:rPr>
          <w:rFonts w:ascii="Times New Roman" w:hAnsi="Times New Roman"/>
          <w:sz w:val="28"/>
          <w:szCs w:val="28"/>
        </w:rPr>
      </w:pPr>
      <w:r w:rsidRPr="009568BD">
        <w:rPr>
          <w:rFonts w:ascii="Times New Roman" w:hAnsi="Times New Roman"/>
          <w:sz w:val="28"/>
          <w:szCs w:val="28"/>
        </w:rPr>
        <w:t>Introduction</w:t>
      </w:r>
    </w:p>
    <w:p w:rsidR="00F7779C" w:rsidRPr="009568BD" w:rsidRDefault="00DA289D" w:rsidP="003072A4">
      <w:pPr>
        <w:pStyle w:val="Body"/>
        <w:rPr>
          <w:rFonts w:ascii="Times New Roman" w:hAnsi="Times New Roman"/>
          <w:sz w:val="28"/>
          <w:szCs w:val="28"/>
          <w:lang w:eastAsia="zh-CN"/>
        </w:rPr>
      </w:pPr>
      <w:r w:rsidRPr="009568BD">
        <w:rPr>
          <w:rFonts w:ascii="Times New Roman" w:hAnsi="Times New Roman"/>
          <w:sz w:val="28"/>
          <w:szCs w:val="28"/>
          <w:lang w:eastAsia="zh-CN"/>
        </w:rPr>
        <w:t>RIT (random instruction test</w:t>
      </w:r>
      <w:r w:rsidR="008616D3" w:rsidRPr="009568BD">
        <w:rPr>
          <w:rFonts w:ascii="Times New Roman" w:hAnsi="Times New Roman"/>
          <w:sz w:val="28"/>
          <w:szCs w:val="28"/>
          <w:lang w:eastAsia="zh-CN"/>
        </w:rPr>
        <w:t>er</w:t>
      </w:r>
      <w:r w:rsidRPr="009568BD">
        <w:rPr>
          <w:rFonts w:ascii="Times New Roman" w:hAnsi="Times New Roman"/>
          <w:sz w:val="28"/>
          <w:szCs w:val="28"/>
          <w:lang w:eastAsia="zh-CN"/>
        </w:rPr>
        <w:t>)</w:t>
      </w:r>
      <w:r w:rsidR="000B0770" w:rsidRPr="009568BD">
        <w:rPr>
          <w:rFonts w:ascii="Times New Roman" w:hAnsi="Times New Roman"/>
          <w:sz w:val="28"/>
          <w:szCs w:val="28"/>
          <w:lang w:eastAsia="zh-CN"/>
        </w:rPr>
        <w:t xml:space="preserve"> </w:t>
      </w:r>
      <w:r w:rsidR="00B8486B" w:rsidRPr="009568BD">
        <w:rPr>
          <w:rFonts w:ascii="Times New Roman" w:hAnsi="Times New Roman"/>
          <w:sz w:val="28"/>
          <w:szCs w:val="28"/>
          <w:lang w:eastAsia="zh-CN"/>
        </w:rPr>
        <w:fldChar w:fldCharType="begin"/>
      </w:r>
      <w:r w:rsidR="000B0770" w:rsidRPr="009568BD">
        <w:rPr>
          <w:rFonts w:ascii="Times New Roman" w:hAnsi="Times New Roman"/>
          <w:sz w:val="28"/>
          <w:szCs w:val="28"/>
          <w:lang w:eastAsia="zh-CN"/>
        </w:rPr>
        <w:instrText xml:space="preserve"> REF _Ref319933619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0B0770" w:rsidRPr="009568BD">
        <w:rPr>
          <w:rFonts w:ascii="Times New Roman" w:hAnsi="Times New Roman"/>
          <w:sz w:val="28"/>
          <w:szCs w:val="28"/>
          <w:lang w:eastAsia="zh-CN"/>
        </w:rPr>
        <w:t xml:space="preserve">[1] </w:t>
      </w:r>
      <w:r w:rsidR="00B8486B" w:rsidRPr="009568BD">
        <w:rPr>
          <w:rFonts w:ascii="Times New Roman" w:hAnsi="Times New Roman"/>
          <w:sz w:val="28"/>
          <w:szCs w:val="28"/>
          <w:lang w:eastAsia="zh-CN"/>
        </w:rPr>
        <w:fldChar w:fldCharType="end"/>
      </w:r>
      <w:r w:rsidRPr="009568BD">
        <w:rPr>
          <w:rFonts w:ascii="Times New Roman" w:hAnsi="Times New Roman"/>
          <w:sz w:val="28"/>
          <w:szCs w:val="28"/>
          <w:lang w:eastAsia="zh-CN"/>
        </w:rPr>
        <w:t xml:space="preserve">is </w:t>
      </w:r>
      <w:r w:rsidR="008616D3" w:rsidRPr="009568BD">
        <w:rPr>
          <w:rFonts w:ascii="Times New Roman" w:hAnsi="Times New Roman"/>
          <w:sz w:val="28"/>
          <w:szCs w:val="28"/>
          <w:lang w:eastAsia="zh-CN"/>
        </w:rPr>
        <w:t>successfully</w:t>
      </w:r>
      <w:r w:rsidRPr="009568BD">
        <w:rPr>
          <w:rFonts w:ascii="Times New Roman" w:hAnsi="Times New Roman"/>
          <w:sz w:val="28"/>
          <w:szCs w:val="28"/>
          <w:lang w:eastAsia="zh-CN"/>
        </w:rPr>
        <w:t xml:space="preserve"> used by CPU validation. </w:t>
      </w:r>
      <w:r w:rsidR="008616D3" w:rsidRPr="009568BD">
        <w:rPr>
          <w:rFonts w:ascii="Times New Roman" w:hAnsi="Times New Roman"/>
          <w:sz w:val="28"/>
          <w:szCs w:val="28"/>
          <w:lang w:eastAsia="zh-CN"/>
        </w:rPr>
        <w:t>It could generate corner cases to stress conditions and data boundaries</w:t>
      </w:r>
      <w:r w:rsidR="0022117A" w:rsidRPr="009568BD">
        <w:rPr>
          <w:rFonts w:ascii="Times New Roman" w:hAnsi="Times New Roman"/>
          <w:sz w:val="28"/>
          <w:szCs w:val="28"/>
          <w:lang w:eastAsia="zh-CN"/>
        </w:rPr>
        <w:t xml:space="preserve">. There have many RIT tools </w:t>
      </w:r>
      <w:r w:rsidR="00E56144" w:rsidRPr="009568BD">
        <w:rPr>
          <w:rFonts w:ascii="Times New Roman" w:hAnsi="Times New Roman"/>
          <w:sz w:val="28"/>
          <w:szCs w:val="28"/>
          <w:lang w:eastAsia="zh-CN"/>
        </w:rPr>
        <w:t>widely</w:t>
      </w:r>
      <w:r w:rsidR="00FA1930" w:rsidRPr="009568BD">
        <w:rPr>
          <w:rFonts w:ascii="Times New Roman" w:hAnsi="Times New Roman"/>
          <w:sz w:val="28"/>
          <w:szCs w:val="28"/>
          <w:lang w:eastAsia="zh-CN"/>
        </w:rPr>
        <w:t xml:space="preserve"> </w:t>
      </w:r>
      <w:r w:rsidR="0022117A" w:rsidRPr="009568BD">
        <w:rPr>
          <w:rFonts w:ascii="Times New Roman" w:hAnsi="Times New Roman"/>
          <w:sz w:val="28"/>
          <w:szCs w:val="28"/>
          <w:lang w:eastAsia="zh-CN"/>
        </w:rPr>
        <w:t xml:space="preserve">used in Intel CPU </w:t>
      </w:r>
      <w:r w:rsidR="00E54E08" w:rsidRPr="009568BD">
        <w:rPr>
          <w:rFonts w:ascii="Times New Roman" w:hAnsi="Times New Roman"/>
          <w:sz w:val="28"/>
          <w:szCs w:val="28"/>
          <w:lang w:eastAsia="zh-CN"/>
        </w:rPr>
        <w:t xml:space="preserve">pre-silicon and post-silicon </w:t>
      </w:r>
      <w:r w:rsidR="0022117A" w:rsidRPr="009568BD">
        <w:rPr>
          <w:rFonts w:ascii="Times New Roman" w:hAnsi="Times New Roman"/>
          <w:sz w:val="28"/>
          <w:szCs w:val="28"/>
          <w:lang w:eastAsia="zh-CN"/>
        </w:rPr>
        <w:t>validation team, like Janus and Café</w:t>
      </w:r>
      <w:r w:rsidR="00B8486B" w:rsidRPr="009568BD">
        <w:rPr>
          <w:rFonts w:ascii="Times New Roman" w:hAnsi="Times New Roman"/>
          <w:sz w:val="28"/>
          <w:szCs w:val="28"/>
          <w:lang w:eastAsia="zh-CN"/>
        </w:rPr>
        <w:fldChar w:fldCharType="begin"/>
      </w:r>
      <w:r w:rsidR="002D7B84" w:rsidRPr="009568BD">
        <w:rPr>
          <w:rFonts w:ascii="Times New Roman" w:hAnsi="Times New Roman"/>
          <w:sz w:val="28"/>
          <w:szCs w:val="28"/>
          <w:lang w:eastAsia="zh-CN"/>
        </w:rPr>
        <w:instrText xml:space="preserve"> REF _Ref319437189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755FD4" w:rsidRPr="009568BD">
        <w:rPr>
          <w:rFonts w:ascii="Times New Roman" w:hAnsi="Times New Roman"/>
          <w:sz w:val="28"/>
          <w:szCs w:val="28"/>
          <w:lang w:eastAsia="zh-CN"/>
        </w:rPr>
        <w:t xml:space="preserve">[3] </w:t>
      </w:r>
      <w:r w:rsidR="00B8486B" w:rsidRPr="009568BD">
        <w:rPr>
          <w:rFonts w:ascii="Times New Roman" w:hAnsi="Times New Roman"/>
          <w:sz w:val="28"/>
          <w:szCs w:val="28"/>
          <w:lang w:eastAsia="zh-CN"/>
        </w:rPr>
        <w:fldChar w:fldCharType="end"/>
      </w:r>
      <w:r w:rsidR="00B8486B" w:rsidRPr="009568BD">
        <w:rPr>
          <w:rFonts w:ascii="Times New Roman" w:hAnsi="Times New Roman"/>
          <w:sz w:val="28"/>
          <w:szCs w:val="28"/>
          <w:lang w:eastAsia="zh-CN"/>
        </w:rPr>
        <w:fldChar w:fldCharType="begin"/>
      </w:r>
      <w:r w:rsidR="00C93CF6" w:rsidRPr="009568BD">
        <w:rPr>
          <w:rFonts w:ascii="Times New Roman" w:hAnsi="Times New Roman"/>
          <w:sz w:val="28"/>
          <w:szCs w:val="28"/>
          <w:lang w:eastAsia="zh-CN"/>
        </w:rPr>
        <w:instrText xml:space="preserve"> REF _Ref319619491 \n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755FD4" w:rsidRPr="009568BD">
        <w:rPr>
          <w:rFonts w:ascii="Times New Roman" w:hAnsi="Times New Roman"/>
          <w:sz w:val="28"/>
          <w:szCs w:val="28"/>
          <w:lang w:eastAsia="zh-CN"/>
        </w:rPr>
        <w:t>[10]</w:t>
      </w:r>
      <w:r w:rsidR="00B8486B" w:rsidRPr="009568BD">
        <w:rPr>
          <w:rFonts w:ascii="Times New Roman" w:hAnsi="Times New Roman"/>
          <w:sz w:val="28"/>
          <w:szCs w:val="28"/>
          <w:lang w:eastAsia="zh-CN"/>
        </w:rPr>
        <w:fldChar w:fldCharType="end"/>
      </w:r>
      <w:r w:rsidR="0022117A" w:rsidRPr="009568BD">
        <w:rPr>
          <w:rFonts w:ascii="Times New Roman" w:hAnsi="Times New Roman"/>
          <w:sz w:val="28"/>
          <w:szCs w:val="28"/>
          <w:lang w:eastAsia="zh-CN"/>
        </w:rPr>
        <w:t>.</w:t>
      </w:r>
      <w:r w:rsidR="00E54E08" w:rsidRPr="009568BD">
        <w:rPr>
          <w:rFonts w:ascii="Times New Roman" w:hAnsi="Times New Roman"/>
          <w:sz w:val="28"/>
          <w:szCs w:val="28"/>
          <w:lang w:eastAsia="zh-CN"/>
        </w:rPr>
        <w:t xml:space="preserve"> </w:t>
      </w:r>
      <w:proofErr w:type="gramStart"/>
      <w:r w:rsidR="00E54E08" w:rsidRPr="009568BD">
        <w:rPr>
          <w:rFonts w:ascii="Times New Roman" w:hAnsi="Times New Roman"/>
          <w:sz w:val="28"/>
          <w:szCs w:val="28"/>
          <w:lang w:eastAsia="zh-CN"/>
        </w:rPr>
        <w:t>uBT</w:t>
      </w:r>
      <w:proofErr w:type="gramEnd"/>
      <w:r w:rsidR="00E54E08" w:rsidRPr="009568BD">
        <w:rPr>
          <w:rFonts w:ascii="Times New Roman" w:hAnsi="Times New Roman"/>
          <w:sz w:val="28"/>
          <w:szCs w:val="28"/>
          <w:lang w:eastAsia="zh-CN"/>
        </w:rPr>
        <w:t xml:space="preserve"> validation team has successful used Café to validate </w:t>
      </w:r>
      <w:proofErr w:type="spellStart"/>
      <w:r w:rsidR="00E54E08" w:rsidRPr="009568BD">
        <w:rPr>
          <w:rFonts w:ascii="Times New Roman" w:hAnsi="Times New Roman"/>
          <w:sz w:val="28"/>
          <w:szCs w:val="28"/>
          <w:lang w:eastAsia="zh-CN"/>
        </w:rPr>
        <w:t>uBT</w:t>
      </w:r>
      <w:proofErr w:type="spellEnd"/>
      <w:r w:rsidR="00E54E08" w:rsidRPr="009568BD">
        <w:rPr>
          <w:rFonts w:ascii="Times New Roman" w:hAnsi="Times New Roman"/>
          <w:sz w:val="28"/>
          <w:szCs w:val="28"/>
          <w:lang w:eastAsia="zh-CN"/>
        </w:rPr>
        <w:t xml:space="preserve"> and CMS </w:t>
      </w:r>
      <w:r w:rsidR="00B8486B" w:rsidRPr="009568BD">
        <w:rPr>
          <w:rFonts w:ascii="Times New Roman" w:hAnsi="Times New Roman"/>
          <w:sz w:val="28"/>
          <w:szCs w:val="28"/>
          <w:lang w:eastAsia="zh-CN"/>
        </w:rPr>
        <w:fldChar w:fldCharType="begin"/>
      </w:r>
      <w:r w:rsidR="00E54E08" w:rsidRPr="009568BD">
        <w:rPr>
          <w:rFonts w:ascii="Times New Roman" w:hAnsi="Times New Roman"/>
          <w:sz w:val="28"/>
          <w:szCs w:val="28"/>
          <w:lang w:eastAsia="zh-CN"/>
        </w:rPr>
        <w:instrText xml:space="preserve"> REF _Ref319010870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E54E08" w:rsidRPr="009568BD">
        <w:rPr>
          <w:rFonts w:ascii="Times New Roman" w:hAnsi="Times New Roman"/>
          <w:sz w:val="28"/>
          <w:szCs w:val="28"/>
          <w:lang w:eastAsia="zh-CN"/>
        </w:rPr>
        <w:t>[7]</w:t>
      </w:r>
      <w:r w:rsidR="00B8486B" w:rsidRPr="009568BD">
        <w:rPr>
          <w:rFonts w:ascii="Times New Roman" w:hAnsi="Times New Roman"/>
          <w:sz w:val="28"/>
          <w:szCs w:val="28"/>
          <w:lang w:eastAsia="zh-CN"/>
        </w:rPr>
        <w:fldChar w:fldCharType="end"/>
      </w:r>
      <w:r w:rsidR="00E54E08" w:rsidRPr="009568BD">
        <w:rPr>
          <w:rFonts w:ascii="Times New Roman" w:hAnsi="Times New Roman"/>
          <w:sz w:val="28"/>
          <w:szCs w:val="28"/>
          <w:lang w:eastAsia="zh-CN"/>
        </w:rPr>
        <w:t xml:space="preserve">. </w:t>
      </w:r>
      <w:r w:rsidR="0022117A" w:rsidRPr="009568BD">
        <w:rPr>
          <w:rFonts w:ascii="Times New Roman" w:hAnsi="Times New Roman"/>
          <w:sz w:val="28"/>
          <w:szCs w:val="28"/>
          <w:lang w:eastAsia="zh-CN"/>
        </w:rPr>
        <w:t>There also ha</w:t>
      </w:r>
      <w:r w:rsidR="002D7B84" w:rsidRPr="009568BD">
        <w:rPr>
          <w:rFonts w:ascii="Times New Roman" w:hAnsi="Times New Roman"/>
          <w:sz w:val="28"/>
          <w:szCs w:val="28"/>
          <w:lang w:eastAsia="zh-CN"/>
        </w:rPr>
        <w:t>ve</w:t>
      </w:r>
      <w:r w:rsidR="0022117A" w:rsidRPr="009568BD">
        <w:rPr>
          <w:rFonts w:ascii="Times New Roman" w:hAnsi="Times New Roman"/>
          <w:sz w:val="28"/>
          <w:szCs w:val="28"/>
          <w:lang w:eastAsia="zh-CN"/>
        </w:rPr>
        <w:t xml:space="preserve"> some RI</w:t>
      </w:r>
      <w:r w:rsidR="00103DE9" w:rsidRPr="009568BD">
        <w:rPr>
          <w:rFonts w:ascii="Times New Roman" w:hAnsi="Times New Roman"/>
          <w:sz w:val="28"/>
          <w:szCs w:val="28"/>
          <w:lang w:eastAsia="zh-CN"/>
        </w:rPr>
        <w:t>T</w:t>
      </w:r>
      <w:r w:rsidR="002D7B84" w:rsidRPr="009568BD">
        <w:rPr>
          <w:rFonts w:ascii="Times New Roman" w:hAnsi="Times New Roman"/>
          <w:sz w:val="28"/>
          <w:szCs w:val="28"/>
          <w:lang w:eastAsia="zh-CN"/>
        </w:rPr>
        <w:t>s developed</w:t>
      </w:r>
      <w:r w:rsidR="00371992" w:rsidRPr="009568BD">
        <w:rPr>
          <w:rFonts w:ascii="Times New Roman" w:hAnsi="Times New Roman"/>
          <w:sz w:val="28"/>
          <w:szCs w:val="28"/>
          <w:lang w:eastAsia="zh-CN"/>
        </w:rPr>
        <w:t xml:space="preserve"> outside Intel. </w:t>
      </w:r>
      <w:proofErr w:type="spellStart"/>
      <w:r w:rsidR="00103DE9" w:rsidRPr="009568BD">
        <w:rPr>
          <w:rFonts w:ascii="Times New Roman" w:hAnsi="Times New Roman"/>
          <w:sz w:val="28"/>
          <w:szCs w:val="28"/>
          <w:lang w:eastAsia="zh-CN"/>
        </w:rPr>
        <w:t>TiGeR</w:t>
      </w:r>
      <w:proofErr w:type="spellEnd"/>
      <w:r w:rsidR="0022117A" w:rsidRPr="009568BD">
        <w:rPr>
          <w:rFonts w:ascii="Times New Roman" w:hAnsi="Times New Roman"/>
          <w:sz w:val="28"/>
          <w:szCs w:val="28"/>
          <w:lang w:eastAsia="zh-CN"/>
        </w:rPr>
        <w:t xml:space="preserve"> </w:t>
      </w:r>
      <w:r w:rsidR="00B8486B" w:rsidRPr="009568BD">
        <w:rPr>
          <w:rFonts w:ascii="Times New Roman" w:hAnsi="Times New Roman"/>
          <w:sz w:val="28"/>
          <w:szCs w:val="28"/>
          <w:lang w:eastAsia="zh-CN"/>
        </w:rPr>
        <w:fldChar w:fldCharType="begin"/>
      </w:r>
      <w:r w:rsidR="00371992" w:rsidRPr="009568BD">
        <w:rPr>
          <w:rFonts w:ascii="Times New Roman" w:hAnsi="Times New Roman"/>
          <w:sz w:val="28"/>
          <w:szCs w:val="28"/>
          <w:lang w:eastAsia="zh-CN"/>
        </w:rPr>
        <w:instrText xml:space="preserve"> REF _Ref319010888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371992" w:rsidRPr="009568BD">
        <w:rPr>
          <w:rFonts w:ascii="Times New Roman" w:hAnsi="Times New Roman"/>
          <w:sz w:val="28"/>
          <w:szCs w:val="28"/>
          <w:lang w:eastAsia="zh-CN"/>
        </w:rPr>
        <w:t>[6]</w:t>
      </w:r>
      <w:r w:rsidR="00B8486B" w:rsidRPr="009568BD">
        <w:rPr>
          <w:rFonts w:ascii="Times New Roman" w:hAnsi="Times New Roman"/>
          <w:sz w:val="28"/>
          <w:szCs w:val="28"/>
          <w:lang w:eastAsia="zh-CN"/>
        </w:rPr>
        <w:fldChar w:fldCharType="end"/>
      </w:r>
      <w:r w:rsidR="00371992" w:rsidRPr="009568BD">
        <w:rPr>
          <w:rFonts w:ascii="Times New Roman" w:hAnsi="Times New Roman"/>
          <w:sz w:val="28"/>
          <w:szCs w:val="28"/>
          <w:lang w:eastAsia="zh-CN"/>
        </w:rPr>
        <w:t xml:space="preserve"> is </w:t>
      </w:r>
      <w:r w:rsidR="0022117A" w:rsidRPr="009568BD">
        <w:rPr>
          <w:rFonts w:ascii="Times New Roman" w:hAnsi="Times New Roman"/>
          <w:sz w:val="28"/>
          <w:szCs w:val="28"/>
          <w:lang w:eastAsia="zh-CN"/>
        </w:rPr>
        <w:t xml:space="preserve">used by </w:t>
      </w:r>
      <w:proofErr w:type="spellStart"/>
      <w:r w:rsidR="0022117A" w:rsidRPr="009568BD">
        <w:rPr>
          <w:rFonts w:ascii="Times New Roman" w:hAnsi="Times New Roman"/>
          <w:sz w:val="28"/>
          <w:szCs w:val="28"/>
          <w:lang w:eastAsia="zh-CN"/>
        </w:rPr>
        <w:t>Transmeta</w:t>
      </w:r>
      <w:proofErr w:type="spellEnd"/>
      <w:r w:rsidR="0022117A" w:rsidRPr="009568BD">
        <w:rPr>
          <w:rFonts w:ascii="Times New Roman" w:hAnsi="Times New Roman"/>
          <w:sz w:val="28"/>
          <w:szCs w:val="28"/>
          <w:lang w:eastAsia="zh-CN"/>
        </w:rPr>
        <w:t xml:space="preserve"> CPU and Code Morphing Software (CMS) </w:t>
      </w:r>
      <w:r w:rsidR="002D48A7" w:rsidRPr="009568BD">
        <w:rPr>
          <w:rFonts w:ascii="Times New Roman" w:hAnsi="Times New Roman"/>
          <w:sz w:val="28"/>
          <w:szCs w:val="28"/>
          <w:lang w:eastAsia="zh-CN"/>
        </w:rPr>
        <w:t>validation</w:t>
      </w:r>
      <w:r w:rsidR="00371992" w:rsidRPr="009568BD">
        <w:rPr>
          <w:rFonts w:ascii="Times New Roman" w:hAnsi="Times New Roman"/>
          <w:sz w:val="28"/>
          <w:szCs w:val="28"/>
          <w:lang w:eastAsia="zh-CN"/>
        </w:rPr>
        <w:t xml:space="preserve">. RAVEN </w:t>
      </w:r>
      <w:r w:rsidR="00B8486B" w:rsidRPr="009568BD">
        <w:rPr>
          <w:rFonts w:ascii="Times New Roman" w:hAnsi="Times New Roman"/>
          <w:sz w:val="28"/>
          <w:szCs w:val="28"/>
          <w:lang w:eastAsia="zh-CN"/>
        </w:rPr>
        <w:fldChar w:fldCharType="begin"/>
      </w:r>
      <w:r w:rsidR="005B510E" w:rsidRPr="009568BD">
        <w:rPr>
          <w:rFonts w:ascii="Times New Roman" w:hAnsi="Times New Roman"/>
          <w:sz w:val="28"/>
          <w:szCs w:val="28"/>
          <w:lang w:eastAsia="zh-CN"/>
        </w:rPr>
        <w:instrText xml:space="preserve"> REF _Ref319916176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5B510E" w:rsidRPr="009568BD">
        <w:rPr>
          <w:rFonts w:ascii="Times New Roman" w:hAnsi="Times New Roman"/>
          <w:sz w:val="28"/>
          <w:szCs w:val="28"/>
          <w:lang w:eastAsia="zh-CN"/>
        </w:rPr>
        <w:t xml:space="preserve">[12] </w:t>
      </w:r>
      <w:r w:rsidR="00B8486B" w:rsidRPr="009568BD">
        <w:rPr>
          <w:rFonts w:ascii="Times New Roman" w:hAnsi="Times New Roman"/>
          <w:sz w:val="28"/>
          <w:szCs w:val="28"/>
          <w:lang w:eastAsia="zh-CN"/>
        </w:rPr>
        <w:fldChar w:fldCharType="end"/>
      </w:r>
      <w:r w:rsidR="00371992" w:rsidRPr="009568BD">
        <w:rPr>
          <w:rFonts w:ascii="Times New Roman" w:hAnsi="Times New Roman"/>
          <w:sz w:val="28"/>
          <w:szCs w:val="28"/>
          <w:lang w:eastAsia="zh-CN"/>
        </w:rPr>
        <w:t xml:space="preserve">(Random Architecture </w:t>
      </w:r>
      <w:r w:rsidR="00BA6A54" w:rsidRPr="009568BD">
        <w:rPr>
          <w:rFonts w:ascii="Times New Roman" w:hAnsi="Times New Roman"/>
          <w:sz w:val="28"/>
          <w:szCs w:val="28"/>
          <w:lang w:eastAsia="zh-CN"/>
        </w:rPr>
        <w:t>Verification</w:t>
      </w:r>
      <w:r w:rsidR="00371992" w:rsidRPr="009568BD">
        <w:rPr>
          <w:rFonts w:ascii="Times New Roman" w:hAnsi="Times New Roman"/>
          <w:sz w:val="28"/>
          <w:szCs w:val="28"/>
          <w:lang w:eastAsia="zh-CN"/>
        </w:rPr>
        <w:t xml:space="preserve"> Engine) is a robust random test generat</w:t>
      </w:r>
      <w:r w:rsidR="00F7779C" w:rsidRPr="009568BD">
        <w:rPr>
          <w:rFonts w:ascii="Times New Roman" w:hAnsi="Times New Roman"/>
          <w:sz w:val="28"/>
          <w:szCs w:val="28"/>
          <w:lang w:eastAsia="zh-CN"/>
        </w:rPr>
        <w:t>or for processor validation</w:t>
      </w:r>
      <w:r w:rsidR="0062550E" w:rsidRPr="009568BD">
        <w:rPr>
          <w:rFonts w:ascii="Times New Roman" w:hAnsi="Times New Roman"/>
          <w:sz w:val="28"/>
          <w:szCs w:val="28"/>
          <w:lang w:eastAsia="zh-CN"/>
        </w:rPr>
        <w:t xml:space="preserve"> and it’s</w:t>
      </w:r>
      <w:r w:rsidR="00F7779C" w:rsidRPr="009568BD">
        <w:rPr>
          <w:rFonts w:ascii="Times New Roman" w:hAnsi="Times New Roman"/>
          <w:sz w:val="28"/>
          <w:szCs w:val="28"/>
          <w:lang w:eastAsia="zh-CN"/>
        </w:rPr>
        <w:t xml:space="preserve"> claimed </w:t>
      </w:r>
      <w:r w:rsidR="0041434C" w:rsidRPr="009568BD">
        <w:rPr>
          <w:rFonts w:ascii="Times New Roman" w:hAnsi="Times New Roman"/>
          <w:sz w:val="28"/>
          <w:szCs w:val="28"/>
          <w:lang w:eastAsia="zh-CN"/>
        </w:rPr>
        <w:t xml:space="preserve">to support </w:t>
      </w:r>
      <w:r w:rsidR="000A15E5" w:rsidRPr="009568BD">
        <w:rPr>
          <w:rFonts w:ascii="Times New Roman" w:hAnsi="Times New Roman"/>
          <w:sz w:val="28"/>
          <w:szCs w:val="28"/>
          <w:lang w:eastAsia="zh-CN"/>
        </w:rPr>
        <w:t>ARM</w:t>
      </w:r>
      <w:r w:rsidR="00BA6A54" w:rsidRPr="009568BD">
        <w:rPr>
          <w:rFonts w:ascii="Times New Roman" w:hAnsi="Times New Roman"/>
          <w:sz w:val="28"/>
          <w:szCs w:val="28"/>
          <w:lang w:eastAsia="zh-CN"/>
        </w:rPr>
        <w:t xml:space="preserve"> </w:t>
      </w:r>
      <w:r w:rsidR="00B8486B" w:rsidRPr="009568BD">
        <w:rPr>
          <w:rFonts w:ascii="Times New Roman" w:hAnsi="Times New Roman"/>
          <w:sz w:val="28"/>
          <w:szCs w:val="28"/>
          <w:lang w:eastAsia="zh-CN"/>
        </w:rPr>
        <w:fldChar w:fldCharType="begin"/>
      </w:r>
      <w:r w:rsidR="00BA6A54" w:rsidRPr="009568BD">
        <w:rPr>
          <w:rFonts w:ascii="Times New Roman" w:hAnsi="Times New Roman"/>
          <w:sz w:val="28"/>
          <w:szCs w:val="28"/>
          <w:lang w:eastAsia="zh-CN"/>
        </w:rPr>
        <w:instrText xml:space="preserve"> REF _Ref319675639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BA6A54" w:rsidRPr="009568BD">
        <w:rPr>
          <w:rFonts w:ascii="Times New Roman" w:hAnsi="Times New Roman"/>
          <w:sz w:val="28"/>
          <w:szCs w:val="28"/>
          <w:lang w:eastAsia="zh-CN"/>
        </w:rPr>
        <w:t>[8]</w:t>
      </w:r>
      <w:r w:rsidR="00B8486B" w:rsidRPr="009568BD">
        <w:rPr>
          <w:rFonts w:ascii="Times New Roman" w:hAnsi="Times New Roman"/>
          <w:sz w:val="28"/>
          <w:szCs w:val="28"/>
          <w:lang w:eastAsia="zh-CN"/>
        </w:rPr>
        <w:fldChar w:fldCharType="end"/>
      </w:r>
      <w:r w:rsidR="001A5D4A" w:rsidRPr="009568BD">
        <w:rPr>
          <w:rFonts w:ascii="Times New Roman" w:hAnsi="Times New Roman"/>
          <w:sz w:val="28"/>
          <w:szCs w:val="28"/>
          <w:lang w:eastAsia="zh-CN"/>
        </w:rPr>
        <w:t xml:space="preserve"> and </w:t>
      </w:r>
      <w:r w:rsidR="006D4BD6" w:rsidRPr="009568BD">
        <w:rPr>
          <w:rFonts w:ascii="Times New Roman" w:hAnsi="Times New Roman"/>
          <w:sz w:val="28"/>
          <w:szCs w:val="28"/>
          <w:lang w:eastAsia="zh-CN"/>
        </w:rPr>
        <w:t>x86</w:t>
      </w:r>
      <w:r w:rsidR="0041434C" w:rsidRPr="009568BD">
        <w:rPr>
          <w:rFonts w:ascii="Times New Roman" w:hAnsi="Times New Roman"/>
          <w:sz w:val="28"/>
          <w:szCs w:val="28"/>
          <w:lang w:eastAsia="zh-CN"/>
        </w:rPr>
        <w:t>.</w:t>
      </w:r>
      <w:r w:rsidR="007F298C" w:rsidRPr="009568BD">
        <w:rPr>
          <w:rFonts w:ascii="Times New Roman" w:hAnsi="Times New Roman"/>
          <w:sz w:val="28"/>
          <w:szCs w:val="28"/>
          <w:lang w:eastAsia="zh-CN"/>
        </w:rPr>
        <w:t xml:space="preserve"> </w:t>
      </w:r>
    </w:p>
    <w:p w:rsidR="00E54E08" w:rsidRPr="009568BD" w:rsidRDefault="005C3279" w:rsidP="005C3279">
      <w:pPr>
        <w:pStyle w:val="Body"/>
        <w:rPr>
          <w:rFonts w:ascii="Times New Roman" w:hAnsi="Times New Roman"/>
          <w:color w:val="000000" w:themeColor="text1"/>
          <w:sz w:val="28"/>
          <w:szCs w:val="28"/>
          <w:lang w:eastAsia="zh-CN"/>
        </w:rPr>
      </w:pPr>
      <w:r w:rsidRPr="009568BD">
        <w:rPr>
          <w:rFonts w:ascii="Times New Roman" w:hAnsi="Times New Roman"/>
          <w:color w:val="000000" w:themeColor="text1"/>
          <w:sz w:val="28"/>
          <w:szCs w:val="28"/>
          <w:lang w:eastAsia="zh-CN"/>
        </w:rPr>
        <w:t>However, t</w:t>
      </w:r>
      <w:r w:rsidR="008C4227" w:rsidRPr="009568BD">
        <w:rPr>
          <w:rFonts w:ascii="Times New Roman" w:hAnsi="Times New Roman"/>
          <w:color w:val="000000" w:themeColor="text1"/>
          <w:sz w:val="28"/>
          <w:szCs w:val="28"/>
          <w:lang w:eastAsia="zh-CN"/>
        </w:rPr>
        <w:t xml:space="preserve">raditional RIT generates tremendous </w:t>
      </w:r>
      <w:r w:rsidR="00293E8B" w:rsidRPr="009568BD">
        <w:rPr>
          <w:rFonts w:ascii="Times New Roman" w:hAnsi="Times New Roman"/>
          <w:color w:val="000000" w:themeColor="text1"/>
          <w:sz w:val="28"/>
          <w:szCs w:val="28"/>
          <w:lang w:eastAsia="zh-CN"/>
        </w:rPr>
        <w:t xml:space="preserve">amount of </w:t>
      </w:r>
      <w:r w:rsidR="008C4227" w:rsidRPr="009568BD">
        <w:rPr>
          <w:rFonts w:ascii="Times New Roman" w:hAnsi="Times New Roman"/>
          <w:color w:val="000000" w:themeColor="text1"/>
          <w:sz w:val="28"/>
          <w:szCs w:val="28"/>
          <w:lang w:eastAsia="zh-CN"/>
        </w:rPr>
        <w:t xml:space="preserve">tests to fully validate the </w:t>
      </w:r>
      <w:r w:rsidR="001A5D4A" w:rsidRPr="009568BD">
        <w:rPr>
          <w:rFonts w:ascii="Times New Roman" w:hAnsi="Times New Roman"/>
          <w:color w:val="000000" w:themeColor="text1"/>
          <w:sz w:val="28"/>
          <w:szCs w:val="28"/>
          <w:lang w:eastAsia="zh-CN"/>
        </w:rPr>
        <w:t>CPU</w:t>
      </w:r>
      <w:r w:rsidR="008C4227" w:rsidRPr="009568BD">
        <w:rPr>
          <w:rFonts w:ascii="Times New Roman" w:hAnsi="Times New Roman"/>
          <w:color w:val="000000" w:themeColor="text1"/>
          <w:sz w:val="28"/>
          <w:szCs w:val="28"/>
          <w:lang w:eastAsia="zh-CN"/>
        </w:rPr>
        <w:t xml:space="preserve">/software under test and achieve high coverage. </w:t>
      </w:r>
      <w:r w:rsidRPr="009568BD">
        <w:rPr>
          <w:rFonts w:ascii="Times New Roman" w:hAnsi="Times New Roman"/>
          <w:color w:val="000000" w:themeColor="text1"/>
          <w:sz w:val="28"/>
          <w:szCs w:val="28"/>
          <w:lang w:eastAsia="zh-CN"/>
        </w:rPr>
        <w:t>For Nehalem post-silicon validation with Café, it takes 10 weeks to generate and run 84 million random tests with 40 hosts, 40 targets and 400 generators (machine for generating random tests).</w:t>
      </w:r>
      <w:r w:rsidRPr="009568BD">
        <w:rPr>
          <w:rFonts w:ascii="Times New Roman" w:hAnsi="Times New Roman"/>
          <w:color w:val="000000" w:themeColor="text1"/>
          <w:sz w:val="28"/>
          <w:szCs w:val="28"/>
        </w:rPr>
        <w:t xml:space="preserve"> </w:t>
      </w:r>
      <w:r w:rsidR="008032C1" w:rsidRPr="009568BD">
        <w:rPr>
          <w:rFonts w:ascii="Times New Roman" w:hAnsi="Times New Roman"/>
          <w:color w:val="000000" w:themeColor="text1"/>
          <w:sz w:val="28"/>
          <w:szCs w:val="28"/>
          <w:lang w:eastAsia="zh-CN"/>
        </w:rPr>
        <w:t>As the limitation of time and resource, i</w:t>
      </w:r>
      <w:r w:rsidR="00B9344D" w:rsidRPr="009568BD">
        <w:rPr>
          <w:rFonts w:ascii="Times New Roman" w:hAnsi="Times New Roman"/>
          <w:color w:val="000000" w:themeColor="text1"/>
          <w:sz w:val="28"/>
          <w:szCs w:val="28"/>
          <w:lang w:eastAsia="zh-CN"/>
        </w:rPr>
        <w:t xml:space="preserve">t couldn’t be </w:t>
      </w:r>
      <w:r w:rsidR="00586360" w:rsidRPr="009568BD">
        <w:rPr>
          <w:rFonts w:ascii="Times New Roman" w:hAnsi="Times New Roman"/>
          <w:color w:val="000000" w:themeColor="text1"/>
          <w:sz w:val="28"/>
          <w:szCs w:val="28"/>
          <w:lang w:eastAsia="zh-CN"/>
        </w:rPr>
        <w:t xml:space="preserve">possible to </w:t>
      </w:r>
      <w:r w:rsidR="00E56144" w:rsidRPr="009568BD">
        <w:rPr>
          <w:rFonts w:ascii="Times New Roman" w:hAnsi="Times New Roman"/>
          <w:color w:val="000000" w:themeColor="text1"/>
          <w:sz w:val="28"/>
          <w:szCs w:val="28"/>
          <w:lang w:eastAsia="zh-CN"/>
        </w:rPr>
        <w:t xml:space="preserve">generate and </w:t>
      </w:r>
      <w:r w:rsidR="00586360" w:rsidRPr="009568BD">
        <w:rPr>
          <w:rFonts w:ascii="Times New Roman" w:hAnsi="Times New Roman"/>
          <w:color w:val="000000" w:themeColor="text1"/>
          <w:sz w:val="28"/>
          <w:szCs w:val="28"/>
          <w:lang w:eastAsia="zh-CN"/>
        </w:rPr>
        <w:t xml:space="preserve">run all of </w:t>
      </w:r>
      <w:r w:rsidR="00586360" w:rsidRPr="009568BD">
        <w:rPr>
          <w:rFonts w:ascii="Times New Roman" w:hAnsi="Times New Roman"/>
          <w:color w:val="000000" w:themeColor="text1"/>
          <w:sz w:val="28"/>
          <w:szCs w:val="28"/>
          <w:lang w:eastAsia="zh-CN"/>
        </w:rPr>
        <w:lastRenderedPageBreak/>
        <w:t xml:space="preserve">possible </w:t>
      </w:r>
      <w:r w:rsidR="0022117A" w:rsidRPr="009568BD">
        <w:rPr>
          <w:rFonts w:ascii="Times New Roman" w:hAnsi="Times New Roman"/>
          <w:color w:val="000000" w:themeColor="text1"/>
          <w:sz w:val="28"/>
          <w:szCs w:val="28"/>
          <w:lang w:eastAsia="zh-CN"/>
        </w:rPr>
        <w:t>instruction mixes</w:t>
      </w:r>
      <w:r w:rsidR="001A5D4A" w:rsidRPr="009568BD">
        <w:rPr>
          <w:rFonts w:ascii="Times New Roman" w:hAnsi="Times New Roman"/>
          <w:color w:val="000000" w:themeColor="text1"/>
          <w:sz w:val="28"/>
          <w:szCs w:val="28"/>
          <w:lang w:eastAsia="zh-CN"/>
        </w:rPr>
        <w:t xml:space="preserve"> and achieve full coverage</w:t>
      </w:r>
      <w:r w:rsidR="00586360" w:rsidRPr="009568BD">
        <w:rPr>
          <w:rFonts w:ascii="Times New Roman" w:hAnsi="Times New Roman"/>
          <w:color w:val="000000" w:themeColor="text1"/>
          <w:sz w:val="28"/>
          <w:szCs w:val="28"/>
          <w:lang w:eastAsia="zh-CN"/>
        </w:rPr>
        <w:t xml:space="preserve">. </w:t>
      </w:r>
      <w:r w:rsidR="0013549D" w:rsidRPr="009568BD">
        <w:rPr>
          <w:rFonts w:ascii="Times New Roman" w:hAnsi="Times New Roman"/>
          <w:color w:val="000000" w:themeColor="text1"/>
          <w:sz w:val="28"/>
          <w:szCs w:val="28"/>
          <w:lang w:eastAsia="zh-CN"/>
        </w:rPr>
        <w:t xml:space="preserve">So </w:t>
      </w:r>
      <w:r w:rsidR="0022117A" w:rsidRPr="009568BD">
        <w:rPr>
          <w:rFonts w:ascii="Times New Roman" w:hAnsi="Times New Roman"/>
          <w:color w:val="000000" w:themeColor="text1"/>
          <w:sz w:val="28"/>
          <w:szCs w:val="28"/>
          <w:lang w:eastAsia="zh-CN"/>
        </w:rPr>
        <w:t>we</w:t>
      </w:r>
      <w:r w:rsidR="00586360" w:rsidRPr="009568BD">
        <w:rPr>
          <w:rFonts w:ascii="Times New Roman" w:hAnsi="Times New Roman"/>
          <w:color w:val="000000" w:themeColor="text1"/>
          <w:sz w:val="28"/>
          <w:szCs w:val="28"/>
          <w:lang w:eastAsia="zh-CN"/>
        </w:rPr>
        <w:t xml:space="preserve"> </w:t>
      </w:r>
      <w:r w:rsidR="00BF2344" w:rsidRPr="009568BD">
        <w:rPr>
          <w:rFonts w:ascii="Times New Roman" w:hAnsi="Times New Roman"/>
          <w:color w:val="000000" w:themeColor="text1"/>
          <w:sz w:val="28"/>
          <w:szCs w:val="28"/>
          <w:lang w:eastAsia="zh-CN"/>
        </w:rPr>
        <w:t>must</w:t>
      </w:r>
      <w:r w:rsidR="00586360" w:rsidRPr="009568BD">
        <w:rPr>
          <w:rFonts w:ascii="Times New Roman" w:hAnsi="Times New Roman"/>
          <w:color w:val="000000" w:themeColor="text1"/>
          <w:sz w:val="28"/>
          <w:szCs w:val="28"/>
          <w:lang w:eastAsia="zh-CN"/>
        </w:rPr>
        <w:t xml:space="preserve"> define a finite </w:t>
      </w:r>
      <w:r w:rsidR="00E54E08" w:rsidRPr="009568BD">
        <w:rPr>
          <w:rFonts w:ascii="Times New Roman" w:hAnsi="Times New Roman"/>
          <w:color w:val="000000" w:themeColor="text1"/>
          <w:sz w:val="28"/>
          <w:szCs w:val="28"/>
          <w:lang w:eastAsia="zh-CN"/>
        </w:rPr>
        <w:t>sub</w:t>
      </w:r>
      <w:r w:rsidR="00586360" w:rsidRPr="009568BD">
        <w:rPr>
          <w:rFonts w:ascii="Times New Roman" w:hAnsi="Times New Roman"/>
          <w:color w:val="000000" w:themeColor="text1"/>
          <w:sz w:val="28"/>
          <w:szCs w:val="28"/>
          <w:lang w:eastAsia="zh-CN"/>
        </w:rPr>
        <w:t xml:space="preserve">set of tests from all possible tests and </w:t>
      </w:r>
      <w:r w:rsidR="00AD30C1" w:rsidRPr="009568BD">
        <w:rPr>
          <w:rFonts w:ascii="Times New Roman" w:hAnsi="Times New Roman"/>
          <w:color w:val="000000" w:themeColor="text1"/>
          <w:sz w:val="28"/>
          <w:szCs w:val="28"/>
          <w:lang w:eastAsia="zh-CN"/>
        </w:rPr>
        <w:t xml:space="preserve">in the meantime, </w:t>
      </w:r>
      <w:r w:rsidR="00E54E08" w:rsidRPr="009568BD">
        <w:rPr>
          <w:rFonts w:ascii="Times New Roman" w:hAnsi="Times New Roman"/>
          <w:color w:val="000000" w:themeColor="text1"/>
          <w:sz w:val="28"/>
          <w:szCs w:val="28"/>
          <w:lang w:eastAsia="zh-CN"/>
        </w:rPr>
        <w:t>to achieve similar level of coverage.</w:t>
      </w:r>
    </w:p>
    <w:p w:rsidR="003072A4" w:rsidRPr="009568BD" w:rsidRDefault="0061332E" w:rsidP="003072A4">
      <w:pPr>
        <w:pStyle w:val="Body"/>
        <w:rPr>
          <w:rFonts w:ascii="Times New Roman" w:hAnsi="Times New Roman"/>
          <w:sz w:val="28"/>
          <w:szCs w:val="28"/>
          <w:lang w:eastAsia="zh-CN"/>
        </w:rPr>
      </w:pPr>
      <w:r w:rsidRPr="009568BD">
        <w:rPr>
          <w:rFonts w:ascii="Times New Roman" w:hAnsi="Times New Roman"/>
          <w:sz w:val="28"/>
          <w:szCs w:val="28"/>
          <w:lang w:eastAsia="zh-CN"/>
        </w:rPr>
        <w:t>Equivalence</w:t>
      </w:r>
      <w:r w:rsidR="008032C1" w:rsidRPr="009568BD">
        <w:rPr>
          <w:rFonts w:ascii="Times New Roman" w:hAnsi="Times New Roman"/>
          <w:sz w:val="28"/>
          <w:szCs w:val="28"/>
          <w:lang w:eastAsia="zh-CN"/>
        </w:rPr>
        <w:t xml:space="preserve"> Class P</w:t>
      </w:r>
      <w:r w:rsidR="0013549D" w:rsidRPr="009568BD">
        <w:rPr>
          <w:rFonts w:ascii="Times New Roman" w:hAnsi="Times New Roman"/>
          <w:sz w:val="28"/>
          <w:szCs w:val="28"/>
          <w:lang w:eastAsia="zh-CN"/>
        </w:rPr>
        <w:t xml:space="preserve">artitioning </w:t>
      </w:r>
      <w:r w:rsidR="008032C1" w:rsidRPr="009568BD">
        <w:rPr>
          <w:rFonts w:ascii="Times New Roman" w:hAnsi="Times New Roman"/>
          <w:sz w:val="28"/>
          <w:szCs w:val="28"/>
          <w:lang w:eastAsia="zh-CN"/>
        </w:rPr>
        <w:t>(ECP) and Boundary Value</w:t>
      </w:r>
      <w:r w:rsidR="00673557" w:rsidRPr="009568BD">
        <w:rPr>
          <w:rFonts w:ascii="Times New Roman" w:hAnsi="Times New Roman"/>
          <w:sz w:val="28"/>
          <w:szCs w:val="28"/>
          <w:lang w:eastAsia="zh-CN"/>
        </w:rPr>
        <w:t xml:space="preserve"> Analysis</w:t>
      </w:r>
      <w:r w:rsidR="00E56144" w:rsidRPr="009568BD">
        <w:rPr>
          <w:rFonts w:ascii="Times New Roman" w:hAnsi="Times New Roman"/>
          <w:sz w:val="28"/>
          <w:szCs w:val="28"/>
          <w:lang w:eastAsia="zh-CN"/>
        </w:rPr>
        <w:t xml:space="preserve"> (BVA)</w:t>
      </w:r>
      <w:r w:rsidR="00673557" w:rsidRPr="009568BD">
        <w:rPr>
          <w:rFonts w:ascii="Times New Roman" w:hAnsi="Times New Roman"/>
          <w:sz w:val="28"/>
          <w:szCs w:val="28"/>
          <w:lang w:eastAsia="zh-CN"/>
        </w:rPr>
        <w:t xml:space="preserve"> are the </w:t>
      </w:r>
      <w:r w:rsidR="008032C1" w:rsidRPr="009568BD">
        <w:rPr>
          <w:rFonts w:ascii="Times New Roman" w:hAnsi="Times New Roman"/>
          <w:sz w:val="28"/>
          <w:szCs w:val="28"/>
          <w:lang w:eastAsia="zh-CN"/>
        </w:rPr>
        <w:t>useful methodologies</w:t>
      </w:r>
      <w:r w:rsidR="009A39BE" w:rsidRPr="009568BD">
        <w:rPr>
          <w:rFonts w:ascii="Times New Roman" w:hAnsi="Times New Roman"/>
          <w:sz w:val="28"/>
          <w:szCs w:val="28"/>
          <w:lang w:eastAsia="zh-CN"/>
        </w:rPr>
        <w:t xml:space="preserve"> for </w:t>
      </w:r>
      <w:r w:rsidR="00E54E08" w:rsidRPr="009568BD">
        <w:rPr>
          <w:rFonts w:ascii="Times New Roman" w:hAnsi="Times New Roman"/>
          <w:sz w:val="28"/>
          <w:szCs w:val="28"/>
          <w:lang w:eastAsia="zh-CN"/>
        </w:rPr>
        <w:t>this goal: achieving high coverage with few tests</w:t>
      </w:r>
      <w:r w:rsidR="00FC3E54" w:rsidRPr="009568BD">
        <w:rPr>
          <w:rFonts w:ascii="Times New Roman" w:hAnsi="Times New Roman"/>
          <w:sz w:val="28"/>
          <w:szCs w:val="28"/>
          <w:lang w:eastAsia="zh-CN"/>
        </w:rPr>
        <w:t xml:space="preserve"> </w:t>
      </w:r>
      <w:r w:rsidR="00B8486B" w:rsidRPr="009568BD">
        <w:rPr>
          <w:rFonts w:ascii="Times New Roman" w:hAnsi="Times New Roman"/>
          <w:sz w:val="28"/>
          <w:szCs w:val="28"/>
          <w:lang w:eastAsia="zh-CN"/>
        </w:rPr>
        <w:fldChar w:fldCharType="begin"/>
      </w:r>
      <w:r w:rsidR="00FC3E54" w:rsidRPr="009568BD">
        <w:rPr>
          <w:rFonts w:ascii="Times New Roman" w:hAnsi="Times New Roman"/>
          <w:sz w:val="28"/>
          <w:szCs w:val="28"/>
          <w:lang w:eastAsia="zh-CN"/>
        </w:rPr>
        <w:instrText xml:space="preserve"> REF _Ref318897644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755FD4" w:rsidRPr="009568BD">
        <w:rPr>
          <w:rFonts w:ascii="Times New Roman" w:hAnsi="Times New Roman"/>
          <w:sz w:val="28"/>
          <w:szCs w:val="28"/>
          <w:lang w:eastAsia="zh-CN"/>
        </w:rPr>
        <w:t>[4</w:t>
      </w:r>
      <w:proofErr w:type="gramStart"/>
      <w:r w:rsidR="00755FD4" w:rsidRPr="009568BD">
        <w:rPr>
          <w:rFonts w:ascii="Times New Roman" w:hAnsi="Times New Roman"/>
          <w:sz w:val="28"/>
          <w:szCs w:val="28"/>
          <w:lang w:eastAsia="zh-CN"/>
        </w:rPr>
        <w:t>]</w:t>
      </w:r>
      <w:proofErr w:type="gramEnd"/>
      <w:r w:rsidR="00B8486B" w:rsidRPr="009568BD">
        <w:rPr>
          <w:rFonts w:ascii="Times New Roman" w:hAnsi="Times New Roman"/>
          <w:sz w:val="28"/>
          <w:szCs w:val="28"/>
          <w:lang w:eastAsia="zh-CN"/>
        </w:rPr>
        <w:fldChar w:fldCharType="begin"/>
      </w:r>
      <w:r w:rsidR="00AD30C1" w:rsidRPr="009568BD">
        <w:rPr>
          <w:rFonts w:ascii="Times New Roman" w:hAnsi="Times New Roman"/>
          <w:sz w:val="28"/>
          <w:szCs w:val="28"/>
          <w:lang w:eastAsia="zh-CN"/>
        </w:rPr>
        <w:instrText xml:space="preserve"> REF _Ref319778073 \r \h </w:instrText>
      </w:r>
      <w:r w:rsidR="00B8486B" w:rsidRPr="009568BD">
        <w:rPr>
          <w:rFonts w:ascii="Times New Roman" w:hAnsi="Times New Roman"/>
          <w:sz w:val="28"/>
          <w:szCs w:val="28"/>
          <w:lang w:eastAsia="zh-CN"/>
        </w:rPr>
      </w:r>
      <w:r w:rsid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AD30C1" w:rsidRPr="009568BD">
        <w:rPr>
          <w:rFonts w:ascii="Times New Roman" w:hAnsi="Times New Roman"/>
          <w:sz w:val="28"/>
          <w:szCs w:val="28"/>
          <w:lang w:eastAsia="zh-CN"/>
        </w:rPr>
        <w:t>[5]</w:t>
      </w:r>
      <w:r w:rsidR="00B8486B" w:rsidRPr="009568BD">
        <w:rPr>
          <w:rFonts w:ascii="Times New Roman" w:hAnsi="Times New Roman"/>
          <w:sz w:val="28"/>
          <w:szCs w:val="28"/>
          <w:lang w:eastAsia="zh-CN"/>
        </w:rPr>
        <w:fldChar w:fldCharType="end"/>
      </w:r>
      <w:r w:rsidR="00B8486B" w:rsidRPr="009568BD">
        <w:rPr>
          <w:rFonts w:ascii="Times New Roman" w:hAnsi="Times New Roman"/>
          <w:sz w:val="28"/>
          <w:szCs w:val="28"/>
          <w:lang w:eastAsia="zh-CN"/>
        </w:rPr>
        <w:fldChar w:fldCharType="end"/>
      </w:r>
      <w:r w:rsidR="00B8486B" w:rsidRPr="009568BD">
        <w:rPr>
          <w:rFonts w:ascii="Times New Roman" w:hAnsi="Times New Roman"/>
          <w:sz w:val="28"/>
          <w:szCs w:val="28"/>
          <w:lang w:eastAsia="zh-CN"/>
        </w:rPr>
        <w:fldChar w:fldCharType="begin"/>
      </w:r>
      <w:r w:rsidR="00FC3E54" w:rsidRPr="009568BD">
        <w:rPr>
          <w:rFonts w:ascii="Times New Roman" w:hAnsi="Times New Roman"/>
          <w:sz w:val="28"/>
          <w:szCs w:val="28"/>
          <w:lang w:eastAsia="zh-CN"/>
        </w:rPr>
        <w:instrText xml:space="preserve"> REF _Ref319608236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755FD4" w:rsidRPr="009568BD">
        <w:rPr>
          <w:rFonts w:ascii="Times New Roman" w:hAnsi="Times New Roman"/>
          <w:sz w:val="28"/>
          <w:szCs w:val="28"/>
          <w:lang w:eastAsia="zh-CN"/>
        </w:rPr>
        <w:t>[11</w:t>
      </w:r>
      <w:r w:rsidR="00AD30C1" w:rsidRPr="009568BD">
        <w:rPr>
          <w:rFonts w:ascii="Times New Roman" w:hAnsi="Times New Roman"/>
          <w:sz w:val="28"/>
          <w:szCs w:val="28"/>
          <w:lang w:eastAsia="zh-CN"/>
        </w:rPr>
        <w:t>]</w:t>
      </w:r>
      <w:r w:rsidR="00B8486B" w:rsidRPr="009568BD">
        <w:rPr>
          <w:rFonts w:ascii="Times New Roman" w:hAnsi="Times New Roman"/>
          <w:sz w:val="28"/>
          <w:szCs w:val="28"/>
          <w:lang w:eastAsia="zh-CN"/>
        </w:rPr>
        <w:fldChar w:fldCharType="end"/>
      </w:r>
      <w:r w:rsidR="008032C1" w:rsidRPr="009568BD">
        <w:rPr>
          <w:rFonts w:ascii="Times New Roman" w:hAnsi="Times New Roman"/>
          <w:sz w:val="28"/>
          <w:szCs w:val="28"/>
          <w:lang w:eastAsia="zh-CN"/>
        </w:rPr>
        <w:t xml:space="preserve">. </w:t>
      </w:r>
      <w:r w:rsidR="00FC3E54" w:rsidRPr="009568BD">
        <w:rPr>
          <w:rFonts w:ascii="Times New Roman" w:hAnsi="Times New Roman"/>
          <w:sz w:val="28"/>
          <w:szCs w:val="28"/>
          <w:lang w:eastAsia="zh-CN"/>
        </w:rPr>
        <w:t>ECP</w:t>
      </w:r>
      <w:r w:rsidR="00AD30C1" w:rsidRPr="009568BD">
        <w:rPr>
          <w:rFonts w:ascii="Times New Roman" w:hAnsi="Times New Roman"/>
          <w:sz w:val="28"/>
          <w:szCs w:val="28"/>
          <w:lang w:eastAsia="zh-CN"/>
        </w:rPr>
        <w:t xml:space="preserve"> </w:t>
      </w:r>
      <w:r w:rsidR="00B8486B" w:rsidRPr="009568BD">
        <w:rPr>
          <w:rFonts w:ascii="Times New Roman" w:hAnsi="Times New Roman"/>
          <w:sz w:val="28"/>
          <w:szCs w:val="28"/>
          <w:lang w:eastAsia="zh-CN"/>
        </w:rPr>
        <w:fldChar w:fldCharType="begin"/>
      </w:r>
      <w:r w:rsidR="00AD30C1" w:rsidRPr="009568BD">
        <w:rPr>
          <w:rFonts w:ascii="Times New Roman" w:hAnsi="Times New Roman"/>
          <w:sz w:val="28"/>
          <w:szCs w:val="28"/>
          <w:lang w:eastAsia="zh-CN"/>
        </w:rPr>
        <w:instrText xml:space="preserve"> REF _Ref318897644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AD30C1" w:rsidRPr="009568BD">
        <w:rPr>
          <w:rFonts w:ascii="Times New Roman" w:hAnsi="Times New Roman"/>
          <w:sz w:val="28"/>
          <w:szCs w:val="28"/>
          <w:lang w:eastAsia="zh-CN"/>
        </w:rPr>
        <w:t xml:space="preserve">[4] </w:t>
      </w:r>
      <w:r w:rsidR="00B8486B" w:rsidRPr="009568BD">
        <w:rPr>
          <w:rFonts w:ascii="Times New Roman" w:hAnsi="Times New Roman"/>
          <w:sz w:val="28"/>
          <w:szCs w:val="28"/>
          <w:lang w:eastAsia="zh-CN"/>
        </w:rPr>
        <w:fldChar w:fldCharType="end"/>
      </w:r>
      <w:r w:rsidR="004F1217" w:rsidRPr="009568BD">
        <w:rPr>
          <w:rFonts w:ascii="Times New Roman" w:hAnsi="Times New Roman"/>
          <w:sz w:val="28"/>
          <w:szCs w:val="28"/>
          <w:lang w:eastAsia="zh-CN"/>
        </w:rPr>
        <w:t xml:space="preserve">is to </w:t>
      </w:r>
      <w:r w:rsidR="00924DE2" w:rsidRPr="009568BD">
        <w:rPr>
          <w:rFonts w:ascii="Times New Roman" w:hAnsi="Times New Roman"/>
          <w:sz w:val="28"/>
          <w:szCs w:val="28"/>
          <w:lang w:eastAsia="zh-CN"/>
        </w:rPr>
        <w:t>divide</w:t>
      </w:r>
      <w:r w:rsidR="004F1217" w:rsidRPr="009568BD">
        <w:rPr>
          <w:rFonts w:ascii="Times New Roman" w:hAnsi="Times New Roman"/>
          <w:sz w:val="28"/>
          <w:szCs w:val="28"/>
          <w:lang w:eastAsia="zh-CN"/>
        </w:rPr>
        <w:t xml:space="preserve"> input variable data into subsets. </w:t>
      </w:r>
      <w:r w:rsidR="00FC3E54" w:rsidRPr="009568BD">
        <w:rPr>
          <w:rFonts w:ascii="Times New Roman" w:hAnsi="Times New Roman"/>
          <w:sz w:val="28"/>
          <w:szCs w:val="28"/>
          <w:lang w:eastAsia="zh-CN"/>
        </w:rPr>
        <w:t>In a given subset, a</w:t>
      </w:r>
      <w:r w:rsidR="004F1217" w:rsidRPr="009568BD">
        <w:rPr>
          <w:rFonts w:ascii="Times New Roman" w:hAnsi="Times New Roman"/>
          <w:sz w:val="28"/>
          <w:szCs w:val="28"/>
          <w:lang w:eastAsia="zh-CN"/>
        </w:rPr>
        <w:t>ny element</w:t>
      </w:r>
      <w:r w:rsidR="00FC3E54" w:rsidRPr="009568BD">
        <w:rPr>
          <w:rFonts w:ascii="Times New Roman" w:hAnsi="Times New Roman"/>
          <w:sz w:val="28"/>
          <w:szCs w:val="28"/>
          <w:lang w:eastAsia="zh-CN"/>
        </w:rPr>
        <w:t xml:space="preserve"> should produce the same results. It could help reducing the number of tests from all possible tests and still provide with high degree of confidence. Test cases should be generated to cover each subset at least once.</w:t>
      </w:r>
    </w:p>
    <w:p w:rsidR="00B354B3" w:rsidRPr="009568BD" w:rsidRDefault="00FC3E54" w:rsidP="0030555D">
      <w:pPr>
        <w:pStyle w:val="Body"/>
        <w:rPr>
          <w:rFonts w:ascii="Times New Roman" w:hAnsi="Times New Roman"/>
          <w:sz w:val="28"/>
          <w:szCs w:val="28"/>
          <w:lang w:eastAsia="zh-CN"/>
        </w:rPr>
      </w:pPr>
      <w:r w:rsidRPr="009568BD">
        <w:rPr>
          <w:rFonts w:ascii="Times New Roman" w:hAnsi="Times New Roman"/>
          <w:sz w:val="28"/>
          <w:szCs w:val="28"/>
          <w:lang w:eastAsia="zh-CN"/>
        </w:rPr>
        <w:t>BVA</w:t>
      </w:r>
      <w:r w:rsidR="00AD30C1" w:rsidRPr="009568BD">
        <w:rPr>
          <w:rFonts w:ascii="Times New Roman" w:hAnsi="Times New Roman"/>
          <w:sz w:val="28"/>
          <w:szCs w:val="28"/>
          <w:lang w:eastAsia="zh-CN"/>
        </w:rPr>
        <w:t xml:space="preserve"> </w:t>
      </w:r>
      <w:r w:rsidR="00B8486B" w:rsidRPr="009568BD">
        <w:rPr>
          <w:rFonts w:ascii="Times New Roman" w:hAnsi="Times New Roman"/>
          <w:sz w:val="28"/>
          <w:szCs w:val="28"/>
          <w:lang w:eastAsia="zh-CN"/>
        </w:rPr>
        <w:fldChar w:fldCharType="begin"/>
      </w:r>
      <w:r w:rsidR="00AD30C1" w:rsidRPr="009568BD">
        <w:rPr>
          <w:rFonts w:ascii="Times New Roman" w:hAnsi="Times New Roman"/>
          <w:sz w:val="28"/>
          <w:szCs w:val="28"/>
          <w:lang w:eastAsia="zh-CN"/>
        </w:rPr>
        <w:instrText xml:space="preserve"> REF _Ref318897644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AD30C1" w:rsidRPr="009568BD">
        <w:rPr>
          <w:rFonts w:ascii="Times New Roman" w:hAnsi="Times New Roman"/>
          <w:sz w:val="28"/>
          <w:szCs w:val="28"/>
          <w:lang w:eastAsia="zh-CN"/>
        </w:rPr>
        <w:t xml:space="preserve">[4] </w:t>
      </w:r>
      <w:r w:rsidR="00B8486B" w:rsidRPr="009568BD">
        <w:rPr>
          <w:rFonts w:ascii="Times New Roman" w:hAnsi="Times New Roman"/>
          <w:sz w:val="28"/>
          <w:szCs w:val="28"/>
          <w:lang w:eastAsia="zh-CN"/>
        </w:rPr>
        <w:fldChar w:fldCharType="end"/>
      </w:r>
      <w:r w:rsidR="00F566D2" w:rsidRPr="009568BD">
        <w:rPr>
          <w:rFonts w:ascii="Times New Roman" w:hAnsi="Times New Roman"/>
          <w:sz w:val="28"/>
          <w:szCs w:val="28"/>
          <w:lang w:eastAsia="zh-CN"/>
        </w:rPr>
        <w:t xml:space="preserve">is </w:t>
      </w:r>
      <w:r w:rsidRPr="009568BD">
        <w:rPr>
          <w:rFonts w:ascii="Times New Roman" w:hAnsi="Times New Roman"/>
          <w:sz w:val="28"/>
          <w:szCs w:val="28"/>
          <w:lang w:eastAsia="zh-CN"/>
        </w:rPr>
        <w:t>use</w:t>
      </w:r>
      <w:r w:rsidR="00AD30C1" w:rsidRPr="009568BD">
        <w:rPr>
          <w:rFonts w:ascii="Times New Roman" w:hAnsi="Times New Roman"/>
          <w:sz w:val="28"/>
          <w:szCs w:val="28"/>
          <w:lang w:eastAsia="zh-CN"/>
        </w:rPr>
        <w:t>d</w:t>
      </w:r>
      <w:r w:rsidRPr="009568BD">
        <w:rPr>
          <w:rFonts w:ascii="Times New Roman" w:hAnsi="Times New Roman"/>
          <w:sz w:val="28"/>
          <w:szCs w:val="28"/>
          <w:lang w:eastAsia="zh-CN"/>
        </w:rPr>
        <w:t xml:space="preserve"> to generate tests </w:t>
      </w:r>
      <w:r w:rsidR="00673557" w:rsidRPr="009568BD">
        <w:rPr>
          <w:rFonts w:ascii="Times New Roman" w:hAnsi="Times New Roman"/>
          <w:sz w:val="28"/>
          <w:szCs w:val="28"/>
          <w:lang w:eastAsia="zh-CN"/>
        </w:rPr>
        <w:t>with the boundary condition</w:t>
      </w:r>
      <w:r w:rsidR="00AD30C1" w:rsidRPr="009568BD">
        <w:rPr>
          <w:rFonts w:ascii="Times New Roman" w:hAnsi="Times New Roman"/>
          <w:sz w:val="28"/>
          <w:szCs w:val="28"/>
          <w:lang w:eastAsia="zh-CN"/>
        </w:rPr>
        <w:t>s</w:t>
      </w:r>
      <w:r w:rsidR="00673557" w:rsidRPr="009568BD">
        <w:rPr>
          <w:rFonts w:ascii="Times New Roman" w:hAnsi="Times New Roman"/>
          <w:sz w:val="28"/>
          <w:szCs w:val="28"/>
          <w:lang w:eastAsia="zh-CN"/>
        </w:rPr>
        <w:t>.</w:t>
      </w:r>
      <w:r w:rsidR="00343D45" w:rsidRPr="009568BD">
        <w:rPr>
          <w:rFonts w:ascii="Times New Roman" w:hAnsi="Times New Roman"/>
          <w:sz w:val="28"/>
          <w:szCs w:val="28"/>
          <w:lang w:eastAsia="zh-CN"/>
        </w:rPr>
        <w:t xml:space="preserve"> The evidence demonstrates there have lots of problems/bugs occurs at</w:t>
      </w:r>
      <w:r w:rsidR="00673557" w:rsidRPr="009568BD">
        <w:rPr>
          <w:rFonts w:ascii="Times New Roman" w:hAnsi="Times New Roman"/>
          <w:sz w:val="28"/>
          <w:szCs w:val="28"/>
          <w:lang w:eastAsia="zh-CN"/>
        </w:rPr>
        <w:t xml:space="preserve"> or near the boundary conditions of independent input and output parameters.</w:t>
      </w:r>
      <w:r w:rsidRPr="009568BD">
        <w:rPr>
          <w:rFonts w:ascii="Times New Roman" w:hAnsi="Times New Roman"/>
          <w:sz w:val="28"/>
          <w:szCs w:val="28"/>
          <w:lang w:eastAsia="zh-CN"/>
        </w:rPr>
        <w:t xml:space="preserve"> </w:t>
      </w:r>
    </w:p>
    <w:p w:rsidR="00A676A7" w:rsidRPr="009568BD" w:rsidRDefault="00D5279D" w:rsidP="00A676A7">
      <w:pPr>
        <w:pStyle w:val="Body"/>
        <w:rPr>
          <w:rFonts w:ascii="Times New Roman" w:hAnsi="Times New Roman"/>
          <w:sz w:val="28"/>
          <w:szCs w:val="28"/>
          <w:lang w:eastAsia="zh-CN"/>
        </w:rPr>
      </w:pPr>
      <w:r w:rsidRPr="009568BD">
        <w:rPr>
          <w:rFonts w:ascii="Times New Roman" w:hAnsi="Times New Roman"/>
          <w:sz w:val="28"/>
          <w:szCs w:val="28"/>
          <w:lang w:eastAsia="zh-CN"/>
        </w:rPr>
        <w:t>In order to validate the optimizer</w:t>
      </w:r>
      <w:r w:rsidR="00E54E08" w:rsidRPr="009568BD">
        <w:rPr>
          <w:rFonts w:ascii="Times New Roman" w:hAnsi="Times New Roman"/>
          <w:sz w:val="28"/>
          <w:szCs w:val="28"/>
          <w:lang w:eastAsia="zh-CN"/>
        </w:rPr>
        <w:t xml:space="preserve"> for instruction sequences</w:t>
      </w:r>
      <w:r w:rsidRPr="009568BD">
        <w:rPr>
          <w:rFonts w:ascii="Times New Roman" w:hAnsi="Times New Roman"/>
          <w:sz w:val="28"/>
          <w:szCs w:val="28"/>
          <w:lang w:eastAsia="zh-CN"/>
        </w:rPr>
        <w:t>, we define FSMs</w:t>
      </w:r>
      <w:r w:rsidR="00396078" w:rsidRPr="009568BD">
        <w:rPr>
          <w:rFonts w:ascii="Times New Roman" w:hAnsi="Times New Roman"/>
          <w:sz w:val="28"/>
          <w:szCs w:val="28"/>
          <w:lang w:eastAsia="zh-CN"/>
        </w:rPr>
        <w:t xml:space="preserve"> (Finite State Machine)</w:t>
      </w:r>
      <w:r w:rsidRPr="009568BD">
        <w:rPr>
          <w:rFonts w:ascii="Times New Roman" w:hAnsi="Times New Roman"/>
          <w:sz w:val="28"/>
          <w:szCs w:val="28"/>
          <w:lang w:eastAsia="zh-CN"/>
        </w:rPr>
        <w:t xml:space="preserve"> to </w:t>
      </w:r>
      <w:r w:rsidR="00BA6A54" w:rsidRPr="009568BD">
        <w:rPr>
          <w:rFonts w:ascii="Times New Roman" w:hAnsi="Times New Roman"/>
          <w:sz w:val="28"/>
          <w:szCs w:val="28"/>
          <w:lang w:eastAsia="zh-CN"/>
        </w:rPr>
        <w:t>direct</w:t>
      </w:r>
      <w:r w:rsidR="00396078" w:rsidRPr="009568BD">
        <w:rPr>
          <w:rFonts w:ascii="Times New Roman" w:hAnsi="Times New Roman"/>
          <w:sz w:val="28"/>
          <w:szCs w:val="28"/>
          <w:lang w:eastAsia="zh-CN"/>
        </w:rPr>
        <w:t xml:space="preserve"> ART generating </w:t>
      </w:r>
      <w:r w:rsidR="00892223" w:rsidRPr="009568BD">
        <w:rPr>
          <w:rFonts w:ascii="Times New Roman" w:hAnsi="Times New Roman"/>
          <w:sz w:val="28"/>
          <w:szCs w:val="28"/>
          <w:lang w:eastAsia="zh-CN"/>
        </w:rPr>
        <w:t xml:space="preserve">sequences with specific </w:t>
      </w:r>
      <w:r w:rsidR="00396078" w:rsidRPr="009568BD">
        <w:rPr>
          <w:rFonts w:ascii="Times New Roman" w:hAnsi="Times New Roman"/>
          <w:sz w:val="28"/>
          <w:szCs w:val="28"/>
          <w:lang w:eastAsia="zh-CN"/>
        </w:rPr>
        <w:t xml:space="preserve">control </w:t>
      </w:r>
      <w:r w:rsidRPr="009568BD">
        <w:rPr>
          <w:rFonts w:ascii="Times New Roman" w:hAnsi="Times New Roman"/>
          <w:sz w:val="28"/>
          <w:szCs w:val="28"/>
          <w:lang w:eastAsia="zh-CN"/>
        </w:rPr>
        <w:t xml:space="preserve">and data flow. It’s </w:t>
      </w:r>
      <w:r w:rsidR="00892223" w:rsidRPr="009568BD">
        <w:rPr>
          <w:rFonts w:ascii="Times New Roman" w:hAnsi="Times New Roman"/>
          <w:sz w:val="28"/>
          <w:szCs w:val="28"/>
          <w:lang w:eastAsia="zh-CN"/>
        </w:rPr>
        <w:t>the</w:t>
      </w:r>
      <w:r w:rsidR="00A676A7" w:rsidRPr="009568BD">
        <w:rPr>
          <w:rFonts w:ascii="Times New Roman" w:hAnsi="Times New Roman"/>
          <w:sz w:val="28"/>
          <w:szCs w:val="28"/>
          <w:lang w:eastAsia="zh-CN"/>
        </w:rPr>
        <w:t xml:space="preserve"> </w:t>
      </w:r>
      <w:r w:rsidRPr="009568BD">
        <w:rPr>
          <w:rFonts w:ascii="Times New Roman" w:hAnsi="Times New Roman"/>
          <w:sz w:val="28"/>
          <w:szCs w:val="28"/>
          <w:lang w:eastAsia="zh-CN"/>
        </w:rPr>
        <w:t xml:space="preserve">similar </w:t>
      </w:r>
      <w:r w:rsidR="00A676A7" w:rsidRPr="009568BD">
        <w:rPr>
          <w:rFonts w:ascii="Times New Roman" w:hAnsi="Times New Roman"/>
          <w:sz w:val="28"/>
          <w:szCs w:val="28"/>
          <w:lang w:eastAsia="zh-CN"/>
        </w:rPr>
        <w:t xml:space="preserve">concept </w:t>
      </w:r>
      <w:r w:rsidRPr="009568BD">
        <w:rPr>
          <w:rFonts w:ascii="Times New Roman" w:hAnsi="Times New Roman"/>
          <w:sz w:val="28"/>
          <w:szCs w:val="28"/>
          <w:lang w:eastAsia="zh-CN"/>
        </w:rPr>
        <w:t xml:space="preserve">with production in </w:t>
      </w:r>
      <w:proofErr w:type="spellStart"/>
      <w:r w:rsidRPr="009568BD">
        <w:rPr>
          <w:rFonts w:ascii="Times New Roman" w:hAnsi="Times New Roman"/>
          <w:sz w:val="28"/>
          <w:szCs w:val="28"/>
          <w:lang w:eastAsia="zh-CN"/>
        </w:rPr>
        <w:t>TiGeR</w:t>
      </w:r>
      <w:proofErr w:type="spellEnd"/>
      <w:r w:rsidR="0065433F" w:rsidRPr="009568BD">
        <w:rPr>
          <w:rFonts w:ascii="Times New Roman" w:hAnsi="Times New Roman"/>
          <w:sz w:val="28"/>
          <w:szCs w:val="28"/>
          <w:lang w:eastAsia="zh-CN"/>
        </w:rPr>
        <w:t xml:space="preserve"> </w:t>
      </w:r>
      <w:r w:rsidR="00B8486B" w:rsidRPr="009568BD">
        <w:rPr>
          <w:rFonts w:ascii="Times New Roman" w:hAnsi="Times New Roman"/>
          <w:sz w:val="28"/>
          <w:szCs w:val="28"/>
          <w:lang w:eastAsia="zh-CN"/>
        </w:rPr>
        <w:fldChar w:fldCharType="begin"/>
      </w:r>
      <w:r w:rsidR="00AB5807" w:rsidRPr="009568BD">
        <w:rPr>
          <w:rFonts w:ascii="Times New Roman" w:hAnsi="Times New Roman"/>
          <w:sz w:val="28"/>
          <w:szCs w:val="28"/>
          <w:lang w:eastAsia="zh-CN"/>
        </w:rPr>
        <w:instrText xml:space="preserve"> REF _Ref319010888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755FD4" w:rsidRPr="009568BD">
        <w:rPr>
          <w:rFonts w:ascii="Times New Roman" w:hAnsi="Times New Roman"/>
          <w:sz w:val="28"/>
          <w:szCs w:val="28"/>
          <w:lang w:eastAsia="zh-CN"/>
        </w:rPr>
        <w:t>[6]</w:t>
      </w:r>
      <w:r w:rsidR="00B8486B" w:rsidRPr="009568BD">
        <w:rPr>
          <w:rFonts w:ascii="Times New Roman" w:hAnsi="Times New Roman"/>
          <w:sz w:val="28"/>
          <w:szCs w:val="28"/>
          <w:lang w:eastAsia="zh-CN"/>
        </w:rPr>
        <w:fldChar w:fldCharType="end"/>
      </w:r>
      <w:r w:rsidR="00A676A7" w:rsidRPr="009568BD">
        <w:rPr>
          <w:rFonts w:ascii="Times New Roman" w:hAnsi="Times New Roman"/>
          <w:sz w:val="28"/>
          <w:szCs w:val="28"/>
          <w:lang w:eastAsia="zh-CN"/>
        </w:rPr>
        <w:t xml:space="preserve">, which is proven useful for validating </w:t>
      </w:r>
      <w:r w:rsidR="00BA6A54" w:rsidRPr="009568BD">
        <w:rPr>
          <w:rFonts w:ascii="Times New Roman" w:hAnsi="Times New Roman"/>
          <w:sz w:val="28"/>
          <w:szCs w:val="28"/>
          <w:lang w:eastAsia="zh-CN"/>
        </w:rPr>
        <w:t xml:space="preserve">emulator </w:t>
      </w:r>
      <w:r w:rsidR="00A676A7" w:rsidRPr="009568BD">
        <w:rPr>
          <w:rFonts w:ascii="Times New Roman" w:hAnsi="Times New Roman"/>
          <w:sz w:val="28"/>
          <w:szCs w:val="28"/>
          <w:lang w:eastAsia="zh-CN"/>
        </w:rPr>
        <w:t xml:space="preserve">software. </w:t>
      </w:r>
    </w:p>
    <w:p w:rsidR="007857D6" w:rsidRPr="009568BD" w:rsidRDefault="00AD30C1" w:rsidP="0030555D">
      <w:pPr>
        <w:pStyle w:val="Body"/>
        <w:rPr>
          <w:rFonts w:ascii="Times New Roman" w:hAnsi="Times New Roman"/>
          <w:sz w:val="28"/>
          <w:szCs w:val="28"/>
          <w:lang w:eastAsia="zh-CN"/>
        </w:rPr>
      </w:pPr>
      <w:r w:rsidRPr="009568BD">
        <w:rPr>
          <w:rFonts w:ascii="Times New Roman" w:hAnsi="Times New Roman"/>
          <w:sz w:val="28"/>
          <w:szCs w:val="28"/>
          <w:lang w:eastAsia="zh-CN"/>
        </w:rPr>
        <w:t>A</w:t>
      </w:r>
      <w:r w:rsidR="00624170" w:rsidRPr="009568BD">
        <w:rPr>
          <w:rFonts w:ascii="Times New Roman" w:hAnsi="Times New Roman"/>
          <w:sz w:val="28"/>
          <w:szCs w:val="28"/>
          <w:lang w:eastAsia="zh-CN"/>
        </w:rPr>
        <w:t>rchitectural</w:t>
      </w:r>
      <w:r w:rsidR="001A5D4A" w:rsidRPr="009568BD">
        <w:rPr>
          <w:rFonts w:ascii="Times New Roman" w:hAnsi="Times New Roman"/>
          <w:sz w:val="28"/>
          <w:szCs w:val="28"/>
          <w:lang w:eastAsia="zh-CN"/>
        </w:rPr>
        <w:t>/</w:t>
      </w:r>
      <w:r w:rsidRPr="009568BD">
        <w:rPr>
          <w:rFonts w:ascii="Times New Roman" w:hAnsi="Times New Roman"/>
          <w:sz w:val="28"/>
          <w:szCs w:val="28"/>
          <w:lang w:eastAsia="zh-CN"/>
        </w:rPr>
        <w:t>ISA coverage is defined to</w:t>
      </w:r>
      <w:r w:rsidR="00624170" w:rsidRPr="009568BD">
        <w:rPr>
          <w:rFonts w:ascii="Times New Roman" w:hAnsi="Times New Roman"/>
          <w:sz w:val="28"/>
          <w:szCs w:val="28"/>
          <w:lang w:eastAsia="zh-CN"/>
        </w:rPr>
        <w:t xml:space="preserve"> </w:t>
      </w:r>
      <w:r w:rsidR="00892223" w:rsidRPr="009568BD">
        <w:rPr>
          <w:rFonts w:ascii="Times New Roman" w:hAnsi="Times New Roman"/>
          <w:sz w:val="28"/>
          <w:szCs w:val="28"/>
          <w:lang w:eastAsia="zh-CN"/>
        </w:rPr>
        <w:t>measur</w:t>
      </w:r>
      <w:r w:rsidRPr="009568BD">
        <w:rPr>
          <w:rFonts w:ascii="Times New Roman" w:hAnsi="Times New Roman"/>
          <w:sz w:val="28"/>
          <w:szCs w:val="28"/>
          <w:lang w:eastAsia="zh-CN"/>
        </w:rPr>
        <w:t>e</w:t>
      </w:r>
      <w:r w:rsidR="00892223" w:rsidRPr="009568BD">
        <w:rPr>
          <w:rFonts w:ascii="Times New Roman" w:hAnsi="Times New Roman"/>
          <w:sz w:val="28"/>
          <w:szCs w:val="28"/>
          <w:lang w:eastAsia="zh-CN"/>
        </w:rPr>
        <w:t xml:space="preserve"> how many conditions are hit, provid</w:t>
      </w:r>
      <w:r w:rsidRPr="009568BD">
        <w:rPr>
          <w:rFonts w:ascii="Times New Roman" w:hAnsi="Times New Roman"/>
          <w:sz w:val="28"/>
          <w:szCs w:val="28"/>
          <w:lang w:eastAsia="zh-CN"/>
        </w:rPr>
        <w:t>e</w:t>
      </w:r>
      <w:r w:rsidR="00892223" w:rsidRPr="009568BD">
        <w:rPr>
          <w:rFonts w:ascii="Times New Roman" w:hAnsi="Times New Roman"/>
          <w:sz w:val="28"/>
          <w:szCs w:val="28"/>
          <w:lang w:eastAsia="zh-CN"/>
        </w:rPr>
        <w:t xml:space="preserve"> feedback to ART for generating effective tests and </w:t>
      </w:r>
      <w:r w:rsidRPr="009568BD">
        <w:rPr>
          <w:rFonts w:ascii="Times New Roman" w:hAnsi="Times New Roman"/>
          <w:sz w:val="28"/>
          <w:szCs w:val="28"/>
          <w:lang w:eastAsia="zh-CN"/>
        </w:rPr>
        <w:t>ensure</w:t>
      </w:r>
      <w:r w:rsidR="00624170" w:rsidRPr="009568BD">
        <w:rPr>
          <w:rFonts w:ascii="Times New Roman" w:hAnsi="Times New Roman"/>
          <w:sz w:val="28"/>
          <w:szCs w:val="28"/>
          <w:lang w:eastAsia="zh-CN"/>
        </w:rPr>
        <w:t xml:space="preserve"> ART </w:t>
      </w:r>
      <w:r w:rsidR="00FA2D97" w:rsidRPr="009568BD">
        <w:rPr>
          <w:rFonts w:ascii="Times New Roman" w:hAnsi="Times New Roman"/>
          <w:sz w:val="28"/>
          <w:szCs w:val="28"/>
          <w:lang w:eastAsia="zh-CN"/>
        </w:rPr>
        <w:t xml:space="preserve">generating enough corner cases to validate </w:t>
      </w:r>
      <w:r w:rsidR="00E54E08" w:rsidRPr="009568BD">
        <w:rPr>
          <w:rFonts w:ascii="Times New Roman" w:hAnsi="Times New Roman"/>
          <w:sz w:val="28"/>
          <w:szCs w:val="28"/>
          <w:lang w:eastAsia="zh-CN"/>
        </w:rPr>
        <w:t>Houdini</w:t>
      </w:r>
      <w:r w:rsidR="00FA2D97" w:rsidRPr="009568BD">
        <w:rPr>
          <w:rFonts w:ascii="Times New Roman" w:hAnsi="Times New Roman"/>
          <w:sz w:val="28"/>
          <w:szCs w:val="28"/>
          <w:lang w:eastAsia="zh-CN"/>
        </w:rPr>
        <w:t xml:space="preserve"> and provide confidence with quality</w:t>
      </w:r>
      <w:r w:rsidR="00624170" w:rsidRPr="009568BD">
        <w:rPr>
          <w:rFonts w:ascii="Times New Roman" w:hAnsi="Times New Roman"/>
          <w:sz w:val="28"/>
          <w:szCs w:val="28"/>
          <w:lang w:eastAsia="zh-CN"/>
        </w:rPr>
        <w:t xml:space="preserve">. </w:t>
      </w:r>
    </w:p>
    <w:p w:rsidR="002C62E6" w:rsidRPr="009568BD" w:rsidRDefault="004323E1" w:rsidP="0030555D">
      <w:pPr>
        <w:pStyle w:val="Body"/>
        <w:rPr>
          <w:rFonts w:ascii="Times New Roman" w:hAnsi="Times New Roman"/>
          <w:sz w:val="28"/>
          <w:szCs w:val="28"/>
          <w:lang w:eastAsia="zh-CN"/>
        </w:rPr>
      </w:pPr>
      <w:r w:rsidRPr="009568BD">
        <w:rPr>
          <w:rFonts w:ascii="Times New Roman" w:hAnsi="Times New Roman"/>
          <w:sz w:val="28"/>
          <w:szCs w:val="28"/>
          <w:lang w:eastAsia="zh-CN"/>
        </w:rPr>
        <w:t>The rest of this paper is organized as follows. Section 2 provides an overview of ART generated test. Section 3 describes</w:t>
      </w:r>
      <w:r w:rsidR="002C62E6" w:rsidRPr="009568BD">
        <w:rPr>
          <w:rFonts w:ascii="Times New Roman" w:hAnsi="Times New Roman"/>
          <w:sz w:val="28"/>
          <w:szCs w:val="28"/>
          <w:lang w:eastAsia="zh-CN"/>
        </w:rPr>
        <w:t xml:space="preserve"> </w:t>
      </w:r>
      <w:r w:rsidR="00036C5A" w:rsidRPr="009568BD">
        <w:rPr>
          <w:rFonts w:ascii="Times New Roman" w:hAnsi="Times New Roman"/>
          <w:sz w:val="28"/>
          <w:szCs w:val="28"/>
          <w:lang w:eastAsia="zh-CN"/>
        </w:rPr>
        <w:t xml:space="preserve">ECP and BVA methodology. Section 4 explains </w:t>
      </w:r>
      <w:r w:rsidR="002C62E6" w:rsidRPr="009568BD">
        <w:rPr>
          <w:rFonts w:ascii="Times New Roman" w:hAnsi="Times New Roman"/>
          <w:sz w:val="28"/>
          <w:szCs w:val="28"/>
          <w:lang w:eastAsia="zh-CN"/>
        </w:rPr>
        <w:t>single ins</w:t>
      </w:r>
      <w:r w:rsidRPr="009568BD">
        <w:rPr>
          <w:rFonts w:ascii="Times New Roman" w:hAnsi="Times New Roman"/>
          <w:sz w:val="28"/>
          <w:szCs w:val="28"/>
          <w:lang w:eastAsia="zh-CN"/>
        </w:rPr>
        <w:t>truction generation flow in ART. S</w:t>
      </w:r>
      <w:r w:rsidR="002C62E6" w:rsidRPr="009568BD">
        <w:rPr>
          <w:rFonts w:ascii="Times New Roman" w:hAnsi="Times New Roman"/>
          <w:sz w:val="28"/>
          <w:szCs w:val="28"/>
          <w:lang w:eastAsia="zh-CN"/>
        </w:rPr>
        <w:t xml:space="preserve">ection </w:t>
      </w:r>
      <w:r w:rsidR="00036C5A" w:rsidRPr="009568BD">
        <w:rPr>
          <w:rFonts w:ascii="Times New Roman" w:hAnsi="Times New Roman"/>
          <w:sz w:val="28"/>
          <w:szCs w:val="28"/>
          <w:lang w:eastAsia="zh-CN"/>
        </w:rPr>
        <w:t>5</w:t>
      </w:r>
      <w:r w:rsidR="002C62E6" w:rsidRPr="009568BD">
        <w:rPr>
          <w:rFonts w:ascii="Times New Roman" w:hAnsi="Times New Roman"/>
          <w:sz w:val="28"/>
          <w:szCs w:val="28"/>
          <w:lang w:eastAsia="zh-CN"/>
        </w:rPr>
        <w:t xml:space="preserve"> introduces sequence generation flow in ART</w:t>
      </w:r>
      <w:r w:rsidRPr="009568BD">
        <w:rPr>
          <w:rFonts w:ascii="Times New Roman" w:hAnsi="Times New Roman"/>
          <w:sz w:val="28"/>
          <w:szCs w:val="28"/>
          <w:lang w:eastAsia="zh-CN"/>
        </w:rPr>
        <w:t>.</w:t>
      </w:r>
      <w:r w:rsidR="002C62E6" w:rsidRPr="009568BD">
        <w:rPr>
          <w:rFonts w:ascii="Times New Roman" w:hAnsi="Times New Roman"/>
          <w:sz w:val="28"/>
          <w:szCs w:val="28"/>
          <w:lang w:eastAsia="zh-CN"/>
        </w:rPr>
        <w:t xml:space="preserve"> </w:t>
      </w:r>
      <w:r w:rsidRPr="009568BD">
        <w:rPr>
          <w:rFonts w:ascii="Times New Roman" w:hAnsi="Times New Roman"/>
          <w:sz w:val="28"/>
          <w:szCs w:val="28"/>
          <w:lang w:eastAsia="zh-CN"/>
        </w:rPr>
        <w:t>S</w:t>
      </w:r>
      <w:r w:rsidR="002C62E6" w:rsidRPr="009568BD">
        <w:rPr>
          <w:rFonts w:ascii="Times New Roman" w:hAnsi="Times New Roman"/>
          <w:sz w:val="28"/>
          <w:szCs w:val="28"/>
          <w:lang w:eastAsia="zh-CN"/>
        </w:rPr>
        <w:t xml:space="preserve">ection </w:t>
      </w:r>
      <w:r w:rsidR="00036C5A" w:rsidRPr="009568BD">
        <w:rPr>
          <w:rFonts w:ascii="Times New Roman" w:hAnsi="Times New Roman"/>
          <w:sz w:val="28"/>
          <w:szCs w:val="28"/>
          <w:lang w:eastAsia="zh-CN"/>
        </w:rPr>
        <w:t>6</w:t>
      </w:r>
      <w:r w:rsidR="002C62E6" w:rsidRPr="009568BD">
        <w:rPr>
          <w:rFonts w:ascii="Times New Roman" w:hAnsi="Times New Roman"/>
          <w:sz w:val="28"/>
          <w:szCs w:val="28"/>
          <w:lang w:eastAsia="zh-CN"/>
        </w:rPr>
        <w:t xml:space="preserve"> </w:t>
      </w:r>
      <w:r w:rsidRPr="009568BD">
        <w:rPr>
          <w:rFonts w:ascii="Times New Roman" w:hAnsi="Times New Roman"/>
          <w:sz w:val="28"/>
          <w:szCs w:val="28"/>
          <w:lang w:eastAsia="zh-CN"/>
        </w:rPr>
        <w:t>presents</w:t>
      </w:r>
      <w:r w:rsidR="002C62E6" w:rsidRPr="009568BD">
        <w:rPr>
          <w:rFonts w:ascii="Times New Roman" w:hAnsi="Times New Roman"/>
          <w:sz w:val="28"/>
          <w:szCs w:val="28"/>
          <w:lang w:eastAsia="zh-CN"/>
        </w:rPr>
        <w:t xml:space="preserve"> the coverage definition</w:t>
      </w:r>
      <w:r w:rsidRPr="009568BD">
        <w:rPr>
          <w:rFonts w:ascii="Times New Roman" w:hAnsi="Times New Roman"/>
          <w:sz w:val="28"/>
          <w:szCs w:val="28"/>
          <w:lang w:eastAsia="zh-CN"/>
        </w:rPr>
        <w:t xml:space="preserve"> for single instruction and sequence</w:t>
      </w:r>
      <w:r w:rsidR="002C62E6" w:rsidRPr="009568BD">
        <w:rPr>
          <w:rFonts w:ascii="Times New Roman" w:hAnsi="Times New Roman"/>
          <w:sz w:val="28"/>
          <w:szCs w:val="28"/>
          <w:lang w:eastAsia="zh-CN"/>
        </w:rPr>
        <w:t>.</w:t>
      </w:r>
      <w:r w:rsidRPr="009568BD">
        <w:rPr>
          <w:rFonts w:ascii="Times New Roman" w:hAnsi="Times New Roman"/>
          <w:sz w:val="28"/>
          <w:szCs w:val="28"/>
          <w:lang w:eastAsia="zh-CN"/>
        </w:rPr>
        <w:t xml:space="preserve"> S</w:t>
      </w:r>
      <w:r w:rsidR="002C62E6" w:rsidRPr="009568BD">
        <w:rPr>
          <w:rFonts w:ascii="Times New Roman" w:hAnsi="Times New Roman"/>
          <w:sz w:val="28"/>
          <w:szCs w:val="28"/>
          <w:lang w:eastAsia="zh-CN"/>
        </w:rPr>
        <w:t xml:space="preserve">ection </w:t>
      </w:r>
      <w:r w:rsidR="00036C5A" w:rsidRPr="009568BD">
        <w:rPr>
          <w:rFonts w:ascii="Times New Roman" w:hAnsi="Times New Roman"/>
          <w:sz w:val="28"/>
          <w:szCs w:val="28"/>
          <w:lang w:eastAsia="zh-CN"/>
        </w:rPr>
        <w:t>7</w:t>
      </w:r>
      <w:r w:rsidR="002C62E6" w:rsidRPr="009568BD">
        <w:rPr>
          <w:rFonts w:ascii="Times New Roman" w:hAnsi="Times New Roman"/>
          <w:sz w:val="28"/>
          <w:szCs w:val="28"/>
          <w:lang w:eastAsia="zh-CN"/>
        </w:rPr>
        <w:t xml:space="preserve"> </w:t>
      </w:r>
      <w:r w:rsidR="008264DB" w:rsidRPr="009568BD">
        <w:rPr>
          <w:rFonts w:ascii="Times New Roman" w:hAnsi="Times New Roman"/>
          <w:sz w:val="28"/>
          <w:szCs w:val="28"/>
          <w:lang w:eastAsia="zh-CN"/>
        </w:rPr>
        <w:t>shows</w:t>
      </w:r>
      <w:r w:rsidR="002C62E6" w:rsidRPr="009568BD">
        <w:rPr>
          <w:rFonts w:ascii="Times New Roman" w:hAnsi="Times New Roman"/>
          <w:sz w:val="28"/>
          <w:szCs w:val="28"/>
          <w:lang w:eastAsia="zh-CN"/>
        </w:rPr>
        <w:t xml:space="preserve"> the </w:t>
      </w:r>
      <w:r w:rsidRPr="009568BD">
        <w:rPr>
          <w:rFonts w:ascii="Times New Roman" w:hAnsi="Times New Roman"/>
          <w:sz w:val="28"/>
          <w:szCs w:val="28"/>
          <w:lang w:eastAsia="zh-CN"/>
        </w:rPr>
        <w:t xml:space="preserve">bugs exposed by ART generated tests and the </w:t>
      </w:r>
      <w:r w:rsidR="00036C5A" w:rsidRPr="009568BD">
        <w:rPr>
          <w:rFonts w:ascii="Times New Roman" w:hAnsi="Times New Roman"/>
          <w:sz w:val="28"/>
          <w:szCs w:val="28"/>
          <w:lang w:eastAsia="zh-CN"/>
        </w:rPr>
        <w:t>related coverage data. Section 8</w:t>
      </w:r>
      <w:r w:rsidR="008264DB" w:rsidRPr="009568BD">
        <w:rPr>
          <w:rFonts w:ascii="Times New Roman" w:hAnsi="Times New Roman"/>
          <w:sz w:val="28"/>
          <w:szCs w:val="28"/>
          <w:lang w:eastAsia="zh-CN"/>
        </w:rPr>
        <w:t xml:space="preserve"> summarizes</w:t>
      </w:r>
      <w:r w:rsidR="002C62E6" w:rsidRPr="009568BD">
        <w:rPr>
          <w:rFonts w:ascii="Times New Roman" w:hAnsi="Times New Roman"/>
          <w:sz w:val="28"/>
          <w:szCs w:val="28"/>
          <w:lang w:eastAsia="zh-CN"/>
        </w:rPr>
        <w:t xml:space="preserve"> our work</w:t>
      </w:r>
      <w:r w:rsidR="00AD30C1" w:rsidRPr="009568BD">
        <w:rPr>
          <w:rFonts w:ascii="Times New Roman" w:hAnsi="Times New Roman"/>
          <w:sz w:val="28"/>
          <w:szCs w:val="28"/>
          <w:lang w:eastAsia="zh-CN"/>
        </w:rPr>
        <w:t xml:space="preserve"> and introduces future work</w:t>
      </w:r>
      <w:r w:rsidR="002C62E6" w:rsidRPr="009568BD">
        <w:rPr>
          <w:rFonts w:ascii="Times New Roman" w:hAnsi="Times New Roman"/>
          <w:sz w:val="28"/>
          <w:szCs w:val="28"/>
          <w:lang w:eastAsia="zh-CN"/>
        </w:rPr>
        <w:t>.</w:t>
      </w:r>
    </w:p>
    <w:p w:rsidR="00915DDE" w:rsidRPr="009568BD" w:rsidRDefault="00A41CCE" w:rsidP="00915DDE">
      <w:pPr>
        <w:pStyle w:val="Heading1"/>
        <w:rPr>
          <w:rFonts w:ascii="Times New Roman" w:hAnsi="Times New Roman"/>
          <w:sz w:val="28"/>
          <w:szCs w:val="28"/>
        </w:rPr>
      </w:pPr>
      <w:r w:rsidRPr="009568BD">
        <w:rPr>
          <w:rFonts w:ascii="Times New Roman" w:hAnsi="Times New Roman"/>
          <w:sz w:val="28"/>
          <w:szCs w:val="28"/>
          <w:lang w:eastAsia="zh-CN"/>
        </w:rPr>
        <w:t>Overview of ART generated</w:t>
      </w:r>
      <w:r w:rsidR="00E97431" w:rsidRPr="009568BD">
        <w:rPr>
          <w:rFonts w:ascii="Times New Roman" w:hAnsi="Times New Roman"/>
          <w:sz w:val="28"/>
          <w:szCs w:val="28"/>
          <w:lang w:eastAsia="zh-CN"/>
        </w:rPr>
        <w:t xml:space="preserve"> test</w:t>
      </w:r>
    </w:p>
    <w:p w:rsidR="00E97431" w:rsidRPr="009568BD" w:rsidRDefault="00E54E08" w:rsidP="00E97431">
      <w:pPr>
        <w:pStyle w:val="Body"/>
        <w:rPr>
          <w:rFonts w:ascii="Times New Roman" w:hAnsi="Times New Roman"/>
          <w:sz w:val="28"/>
          <w:szCs w:val="28"/>
          <w:lang w:eastAsia="zh-CN"/>
        </w:rPr>
      </w:pPr>
      <w:r w:rsidRPr="009568BD">
        <w:rPr>
          <w:rFonts w:ascii="Times New Roman" w:hAnsi="Times New Roman"/>
          <w:sz w:val="28"/>
          <w:szCs w:val="28"/>
          <w:lang w:eastAsia="zh-CN"/>
        </w:rPr>
        <w:t xml:space="preserve">ART generates </w:t>
      </w:r>
      <w:r w:rsidR="00E97431" w:rsidRPr="009568BD">
        <w:rPr>
          <w:rFonts w:ascii="Times New Roman" w:hAnsi="Times New Roman"/>
          <w:sz w:val="28"/>
          <w:szCs w:val="28"/>
          <w:lang w:eastAsia="zh-CN"/>
        </w:rPr>
        <w:t>random instruction test</w:t>
      </w:r>
      <w:r w:rsidR="00425CCA" w:rsidRPr="009568BD">
        <w:rPr>
          <w:rFonts w:ascii="Times New Roman" w:hAnsi="Times New Roman"/>
          <w:sz w:val="28"/>
          <w:szCs w:val="28"/>
          <w:lang w:eastAsia="zh-CN"/>
        </w:rPr>
        <w:t xml:space="preserve"> </w:t>
      </w:r>
      <w:r w:rsidR="00E97431" w:rsidRPr="009568BD">
        <w:rPr>
          <w:rFonts w:ascii="Times New Roman" w:hAnsi="Times New Roman"/>
          <w:sz w:val="28"/>
          <w:szCs w:val="28"/>
          <w:lang w:eastAsia="zh-CN"/>
        </w:rPr>
        <w:t xml:space="preserve">with three parts: setup code, random code and self-checking code. Setup code </w:t>
      </w:r>
      <w:r w:rsidR="00071B9D" w:rsidRPr="009568BD">
        <w:rPr>
          <w:rFonts w:ascii="Times New Roman" w:hAnsi="Times New Roman"/>
          <w:sz w:val="28"/>
          <w:szCs w:val="28"/>
          <w:lang w:eastAsia="zh-CN"/>
        </w:rPr>
        <w:t xml:space="preserve">initializes the context and </w:t>
      </w:r>
      <w:r w:rsidR="00E97431" w:rsidRPr="009568BD">
        <w:rPr>
          <w:rFonts w:ascii="Times New Roman" w:hAnsi="Times New Roman"/>
          <w:sz w:val="28"/>
          <w:szCs w:val="28"/>
          <w:lang w:eastAsia="zh-CN"/>
        </w:rPr>
        <w:t>prepares the running environment</w:t>
      </w:r>
      <w:r w:rsidR="00071B9D" w:rsidRPr="009568BD">
        <w:rPr>
          <w:rFonts w:ascii="Times New Roman" w:hAnsi="Times New Roman"/>
          <w:sz w:val="28"/>
          <w:szCs w:val="28"/>
          <w:lang w:eastAsia="zh-CN"/>
        </w:rPr>
        <w:t xml:space="preserve"> for random code.</w:t>
      </w:r>
      <w:r w:rsidR="00E97431" w:rsidRPr="009568BD">
        <w:rPr>
          <w:rFonts w:ascii="Times New Roman" w:hAnsi="Times New Roman"/>
          <w:sz w:val="28"/>
          <w:szCs w:val="28"/>
          <w:lang w:eastAsia="zh-CN"/>
        </w:rPr>
        <w:t xml:space="preserve"> Random code </w:t>
      </w:r>
      <w:r w:rsidR="00C3656D" w:rsidRPr="009568BD">
        <w:rPr>
          <w:rFonts w:ascii="Times New Roman" w:hAnsi="Times New Roman"/>
          <w:sz w:val="28"/>
          <w:szCs w:val="28"/>
          <w:lang w:eastAsia="zh-CN"/>
        </w:rPr>
        <w:t xml:space="preserve">includes number of </w:t>
      </w:r>
      <w:r w:rsidR="00E97431" w:rsidRPr="009568BD">
        <w:rPr>
          <w:rFonts w:ascii="Times New Roman" w:hAnsi="Times New Roman"/>
          <w:sz w:val="28"/>
          <w:szCs w:val="28"/>
          <w:lang w:eastAsia="zh-CN"/>
        </w:rPr>
        <w:t xml:space="preserve">random instructions being generated. Self-checking code in the end </w:t>
      </w:r>
      <w:r w:rsidR="00071B9D" w:rsidRPr="009568BD">
        <w:rPr>
          <w:rFonts w:ascii="Times New Roman" w:hAnsi="Times New Roman"/>
          <w:sz w:val="28"/>
          <w:szCs w:val="28"/>
          <w:lang w:eastAsia="zh-CN"/>
        </w:rPr>
        <w:t>checks the context after random code being executed against the reference context in the data section of random instruction test</w:t>
      </w:r>
      <w:r w:rsidR="00E97431" w:rsidRPr="009568BD">
        <w:rPr>
          <w:rFonts w:ascii="Times New Roman" w:hAnsi="Times New Roman"/>
          <w:sz w:val="28"/>
          <w:szCs w:val="28"/>
          <w:lang w:eastAsia="zh-CN"/>
        </w:rPr>
        <w:t>.</w:t>
      </w:r>
    </w:p>
    <w:p w:rsidR="00C34E5E" w:rsidRPr="009568BD" w:rsidRDefault="00C34E5E" w:rsidP="0000361C">
      <w:pPr>
        <w:pStyle w:val="Body"/>
        <w:jc w:val="center"/>
        <w:rPr>
          <w:rFonts w:ascii="Times New Roman" w:hAnsi="Times New Roman"/>
          <w:sz w:val="28"/>
          <w:szCs w:val="28"/>
          <w:lang w:eastAsia="zh-CN"/>
        </w:rPr>
      </w:pPr>
      <w:r w:rsidRPr="009568BD">
        <w:rPr>
          <w:rFonts w:ascii="Times New Roman" w:hAnsi="Times New Roman"/>
          <w:sz w:val="28"/>
          <w:szCs w:val="28"/>
        </w:rPr>
        <w:object w:dxaOrig="5966" w:dyaOrig="3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169.9pt" o:ole="">
            <v:imagedata r:id="rId11" o:title=""/>
          </v:shape>
          <o:OLEObject Type="Embed" ProgID="Visio.Drawing.11" ShapeID="_x0000_i1025" DrawAspect="Content" ObjectID="_1403592396" r:id="rId12"/>
        </w:object>
      </w:r>
    </w:p>
    <w:p w:rsidR="00915DDE" w:rsidRPr="009568BD" w:rsidRDefault="00425CCA" w:rsidP="00C34E5E">
      <w:pPr>
        <w:pStyle w:val="Body"/>
        <w:keepNext/>
        <w:jc w:val="center"/>
        <w:rPr>
          <w:rFonts w:ascii="Times New Roman" w:hAnsi="Times New Roman"/>
          <w:sz w:val="28"/>
          <w:szCs w:val="28"/>
        </w:rPr>
      </w:pPr>
      <w:r w:rsidRPr="009568BD">
        <w:rPr>
          <w:rFonts w:ascii="Times New Roman" w:hAnsi="Times New Roman"/>
          <w:sz w:val="28"/>
          <w:szCs w:val="28"/>
        </w:rPr>
        <w:t xml:space="preserve">Figure </w:t>
      </w:r>
      <w:r w:rsidR="00A20AB6" w:rsidRPr="009568BD">
        <w:rPr>
          <w:rFonts w:ascii="Times New Roman" w:hAnsi="Times New Roman"/>
          <w:sz w:val="28"/>
          <w:szCs w:val="28"/>
        </w:rPr>
        <w:fldChar w:fldCharType="begin"/>
      </w:r>
      <w:r w:rsidR="00A20AB6" w:rsidRPr="009568BD">
        <w:rPr>
          <w:rFonts w:ascii="Times New Roman" w:hAnsi="Times New Roman"/>
          <w:sz w:val="28"/>
          <w:szCs w:val="28"/>
        </w:rPr>
        <w:instrText xml:space="preserve"> SEQ Figure \* ARABIC </w:instrText>
      </w:r>
      <w:r w:rsidR="00A20AB6" w:rsidRPr="009568BD">
        <w:rPr>
          <w:rFonts w:ascii="Times New Roman" w:hAnsi="Times New Roman"/>
          <w:sz w:val="28"/>
          <w:szCs w:val="28"/>
        </w:rPr>
        <w:fldChar w:fldCharType="separate"/>
      </w:r>
      <w:r w:rsidR="00D50E6C" w:rsidRPr="009568BD">
        <w:rPr>
          <w:rFonts w:ascii="Times New Roman" w:hAnsi="Times New Roman"/>
          <w:noProof/>
          <w:sz w:val="28"/>
          <w:szCs w:val="28"/>
        </w:rPr>
        <w:t>1</w:t>
      </w:r>
      <w:r w:rsidR="00A20AB6" w:rsidRPr="009568BD">
        <w:rPr>
          <w:rFonts w:ascii="Times New Roman" w:hAnsi="Times New Roman"/>
          <w:noProof/>
          <w:sz w:val="28"/>
          <w:szCs w:val="28"/>
        </w:rPr>
        <w:fldChar w:fldCharType="end"/>
      </w:r>
      <w:r w:rsidRPr="009568BD">
        <w:rPr>
          <w:rFonts w:ascii="Times New Roman" w:hAnsi="Times New Roman"/>
          <w:sz w:val="28"/>
          <w:szCs w:val="28"/>
        </w:rPr>
        <w:t xml:space="preserve"> execution </w:t>
      </w:r>
      <w:r w:rsidR="00C3656D" w:rsidRPr="009568BD">
        <w:rPr>
          <w:rFonts w:ascii="Times New Roman" w:hAnsi="Times New Roman"/>
          <w:sz w:val="28"/>
          <w:szCs w:val="28"/>
        </w:rPr>
        <w:t>flow</w:t>
      </w:r>
      <w:r w:rsidRPr="009568BD">
        <w:rPr>
          <w:rFonts w:ascii="Times New Roman" w:hAnsi="Times New Roman"/>
          <w:sz w:val="28"/>
          <w:szCs w:val="28"/>
        </w:rPr>
        <w:t xml:space="preserve"> of a random test</w:t>
      </w:r>
    </w:p>
    <w:p w:rsidR="00BA6A54" w:rsidRPr="009568BD" w:rsidRDefault="00071B9D" w:rsidP="00915DDE">
      <w:pPr>
        <w:pStyle w:val="Body"/>
        <w:rPr>
          <w:rFonts w:ascii="Times New Roman" w:hAnsi="Times New Roman"/>
          <w:sz w:val="28"/>
          <w:szCs w:val="28"/>
          <w:lang w:eastAsia="zh-CN"/>
        </w:rPr>
      </w:pPr>
      <w:r w:rsidRPr="009568BD">
        <w:rPr>
          <w:rFonts w:ascii="Times New Roman" w:hAnsi="Times New Roman"/>
          <w:sz w:val="28"/>
          <w:szCs w:val="28"/>
          <w:lang w:eastAsia="zh-CN"/>
        </w:rPr>
        <w:t>ART generates a</w:t>
      </w:r>
      <w:r w:rsidR="00E97431" w:rsidRPr="009568BD">
        <w:rPr>
          <w:rFonts w:ascii="Times New Roman" w:hAnsi="Times New Roman"/>
          <w:sz w:val="28"/>
          <w:szCs w:val="28"/>
          <w:lang w:eastAsia="zh-CN"/>
        </w:rPr>
        <w:t xml:space="preserve"> random instruction test</w:t>
      </w:r>
      <w:r w:rsidRPr="009568BD">
        <w:rPr>
          <w:rFonts w:ascii="Times New Roman" w:hAnsi="Times New Roman"/>
          <w:sz w:val="28"/>
          <w:szCs w:val="28"/>
          <w:lang w:eastAsia="zh-CN"/>
        </w:rPr>
        <w:t xml:space="preserve"> i</w:t>
      </w:r>
      <w:r w:rsidR="00915DDE" w:rsidRPr="009568BD">
        <w:rPr>
          <w:rFonts w:ascii="Times New Roman" w:hAnsi="Times New Roman"/>
          <w:sz w:val="28"/>
          <w:szCs w:val="28"/>
          <w:lang w:eastAsia="zh-CN"/>
        </w:rPr>
        <w:t>n three steps. First</w:t>
      </w:r>
      <w:r w:rsidR="009F46CA" w:rsidRPr="009568BD">
        <w:rPr>
          <w:rFonts w:ascii="Times New Roman" w:hAnsi="Times New Roman"/>
          <w:sz w:val="28"/>
          <w:szCs w:val="28"/>
          <w:lang w:eastAsia="zh-CN"/>
        </w:rPr>
        <w:t xml:space="preserve">ly, an initial random instruction test </w:t>
      </w:r>
      <w:r w:rsidR="00E97431" w:rsidRPr="009568BD">
        <w:rPr>
          <w:rFonts w:ascii="Times New Roman" w:hAnsi="Times New Roman"/>
          <w:sz w:val="28"/>
          <w:szCs w:val="28"/>
          <w:lang w:eastAsia="zh-CN"/>
        </w:rPr>
        <w:t>is generated by ART</w:t>
      </w:r>
      <w:r w:rsidR="009F46CA" w:rsidRPr="009568BD">
        <w:rPr>
          <w:rFonts w:ascii="Times New Roman" w:hAnsi="Times New Roman"/>
          <w:sz w:val="28"/>
          <w:szCs w:val="28"/>
          <w:lang w:eastAsia="zh-CN"/>
        </w:rPr>
        <w:t>, only including setup code and random code</w:t>
      </w:r>
      <w:r w:rsidR="00915DDE" w:rsidRPr="009568BD">
        <w:rPr>
          <w:rFonts w:ascii="Times New Roman" w:hAnsi="Times New Roman"/>
          <w:sz w:val="28"/>
          <w:szCs w:val="28"/>
          <w:lang w:eastAsia="zh-CN"/>
        </w:rPr>
        <w:t>. Second</w:t>
      </w:r>
      <w:r w:rsidR="009F46CA" w:rsidRPr="009568BD">
        <w:rPr>
          <w:rFonts w:ascii="Times New Roman" w:hAnsi="Times New Roman"/>
          <w:sz w:val="28"/>
          <w:szCs w:val="28"/>
          <w:lang w:eastAsia="zh-CN"/>
        </w:rPr>
        <w:t>ly</w:t>
      </w:r>
      <w:r w:rsidR="00915DDE" w:rsidRPr="009568BD">
        <w:rPr>
          <w:rFonts w:ascii="Times New Roman" w:hAnsi="Times New Roman"/>
          <w:sz w:val="28"/>
          <w:szCs w:val="28"/>
          <w:lang w:eastAsia="zh-CN"/>
        </w:rPr>
        <w:t xml:space="preserve">, the initial test </w:t>
      </w:r>
      <w:r w:rsidR="00E97431" w:rsidRPr="009568BD">
        <w:rPr>
          <w:rFonts w:ascii="Times New Roman" w:hAnsi="Times New Roman"/>
          <w:sz w:val="28"/>
          <w:szCs w:val="28"/>
          <w:lang w:eastAsia="zh-CN"/>
        </w:rPr>
        <w:t>is executed on</w:t>
      </w:r>
      <w:r w:rsidR="00915DDE" w:rsidRPr="009568BD">
        <w:rPr>
          <w:rFonts w:ascii="Times New Roman" w:hAnsi="Times New Roman"/>
          <w:sz w:val="28"/>
          <w:szCs w:val="28"/>
          <w:lang w:eastAsia="zh-CN"/>
        </w:rPr>
        <w:t xml:space="preserve"> </w:t>
      </w:r>
      <w:r w:rsidRPr="009568BD">
        <w:rPr>
          <w:rFonts w:ascii="Times New Roman" w:hAnsi="Times New Roman"/>
          <w:sz w:val="28"/>
          <w:szCs w:val="28"/>
          <w:lang w:eastAsia="zh-CN"/>
        </w:rPr>
        <w:t xml:space="preserve">the </w:t>
      </w:r>
      <w:r w:rsidR="00E54E08" w:rsidRPr="009568BD">
        <w:rPr>
          <w:rFonts w:ascii="Times New Roman" w:hAnsi="Times New Roman"/>
          <w:sz w:val="28"/>
          <w:szCs w:val="28"/>
          <w:lang w:eastAsia="zh-CN"/>
        </w:rPr>
        <w:t>golden reference</w:t>
      </w:r>
      <w:r w:rsidRPr="009568BD">
        <w:rPr>
          <w:rFonts w:ascii="Times New Roman" w:hAnsi="Times New Roman"/>
          <w:sz w:val="28"/>
          <w:szCs w:val="28"/>
          <w:lang w:eastAsia="zh-CN"/>
        </w:rPr>
        <w:t xml:space="preserve"> model</w:t>
      </w:r>
      <w:r w:rsidR="009F46CA" w:rsidRPr="009568BD">
        <w:rPr>
          <w:rFonts w:ascii="Times New Roman" w:hAnsi="Times New Roman"/>
          <w:sz w:val="28"/>
          <w:szCs w:val="28"/>
          <w:lang w:eastAsia="zh-CN"/>
        </w:rPr>
        <w:t xml:space="preserve">, and then </w:t>
      </w:r>
      <w:r w:rsidR="00915DDE" w:rsidRPr="009568BD">
        <w:rPr>
          <w:rFonts w:ascii="Times New Roman" w:hAnsi="Times New Roman"/>
          <w:sz w:val="28"/>
          <w:szCs w:val="28"/>
          <w:lang w:eastAsia="zh-CN"/>
        </w:rPr>
        <w:t xml:space="preserve">the </w:t>
      </w:r>
      <w:r w:rsidR="009F46CA" w:rsidRPr="009568BD">
        <w:rPr>
          <w:rFonts w:ascii="Times New Roman" w:hAnsi="Times New Roman"/>
          <w:sz w:val="28"/>
          <w:szCs w:val="28"/>
          <w:lang w:eastAsia="zh-CN"/>
        </w:rPr>
        <w:t>reference result</w:t>
      </w:r>
      <w:r w:rsidR="00915DDE" w:rsidRPr="009568BD">
        <w:rPr>
          <w:rFonts w:ascii="Times New Roman" w:hAnsi="Times New Roman"/>
          <w:sz w:val="28"/>
          <w:szCs w:val="28"/>
          <w:lang w:eastAsia="zh-CN"/>
        </w:rPr>
        <w:t xml:space="preserve"> at the end of random code </w:t>
      </w:r>
      <w:r w:rsidR="00E97431" w:rsidRPr="009568BD">
        <w:rPr>
          <w:rFonts w:ascii="Times New Roman" w:hAnsi="Times New Roman"/>
          <w:sz w:val="28"/>
          <w:szCs w:val="28"/>
          <w:lang w:eastAsia="zh-CN"/>
        </w:rPr>
        <w:t xml:space="preserve">is collected </w:t>
      </w:r>
      <w:r w:rsidR="00915DDE" w:rsidRPr="009568BD">
        <w:rPr>
          <w:rFonts w:ascii="Times New Roman" w:hAnsi="Times New Roman"/>
          <w:sz w:val="28"/>
          <w:szCs w:val="28"/>
          <w:lang w:eastAsia="zh-CN"/>
        </w:rPr>
        <w:t xml:space="preserve">from </w:t>
      </w:r>
      <w:r w:rsidR="00E54E08" w:rsidRPr="009568BD">
        <w:rPr>
          <w:rFonts w:ascii="Times New Roman" w:hAnsi="Times New Roman"/>
          <w:sz w:val="28"/>
          <w:szCs w:val="28"/>
          <w:lang w:eastAsia="zh-CN"/>
        </w:rPr>
        <w:t xml:space="preserve">the </w:t>
      </w:r>
      <w:r w:rsidRPr="009568BD">
        <w:rPr>
          <w:rFonts w:ascii="Times New Roman" w:hAnsi="Times New Roman"/>
          <w:sz w:val="28"/>
          <w:szCs w:val="28"/>
          <w:lang w:eastAsia="zh-CN"/>
        </w:rPr>
        <w:t xml:space="preserve">log of </w:t>
      </w:r>
      <w:r w:rsidR="00E54E08" w:rsidRPr="009568BD">
        <w:rPr>
          <w:rFonts w:ascii="Times New Roman" w:hAnsi="Times New Roman"/>
          <w:sz w:val="28"/>
          <w:szCs w:val="28"/>
          <w:lang w:eastAsia="zh-CN"/>
        </w:rPr>
        <w:t>golden reference</w:t>
      </w:r>
      <w:r w:rsidRPr="009568BD">
        <w:rPr>
          <w:rFonts w:ascii="Times New Roman" w:hAnsi="Times New Roman"/>
          <w:sz w:val="28"/>
          <w:szCs w:val="28"/>
          <w:lang w:eastAsia="zh-CN"/>
        </w:rPr>
        <w:t xml:space="preserve"> model</w:t>
      </w:r>
      <w:r w:rsidR="00915DDE" w:rsidRPr="009568BD">
        <w:rPr>
          <w:rFonts w:ascii="Times New Roman" w:hAnsi="Times New Roman"/>
          <w:sz w:val="28"/>
          <w:szCs w:val="28"/>
          <w:lang w:eastAsia="zh-CN"/>
        </w:rPr>
        <w:t xml:space="preserve">. Finally, </w:t>
      </w:r>
      <w:r w:rsidR="00E97431" w:rsidRPr="009568BD">
        <w:rPr>
          <w:rFonts w:ascii="Times New Roman" w:hAnsi="Times New Roman"/>
          <w:sz w:val="28"/>
          <w:szCs w:val="28"/>
          <w:lang w:eastAsia="zh-CN"/>
        </w:rPr>
        <w:t xml:space="preserve">self-checking code is </w:t>
      </w:r>
      <w:r w:rsidR="00915DDE" w:rsidRPr="009568BD">
        <w:rPr>
          <w:rFonts w:ascii="Times New Roman" w:hAnsi="Times New Roman"/>
          <w:sz w:val="28"/>
          <w:szCs w:val="28"/>
          <w:lang w:eastAsia="zh-CN"/>
        </w:rPr>
        <w:t>generate</w:t>
      </w:r>
      <w:r w:rsidR="00E97431" w:rsidRPr="009568BD">
        <w:rPr>
          <w:rFonts w:ascii="Times New Roman" w:hAnsi="Times New Roman"/>
          <w:sz w:val="28"/>
          <w:szCs w:val="28"/>
          <w:lang w:eastAsia="zh-CN"/>
        </w:rPr>
        <w:t>d</w:t>
      </w:r>
      <w:r w:rsidRPr="009568BD">
        <w:rPr>
          <w:rFonts w:ascii="Times New Roman" w:hAnsi="Times New Roman"/>
          <w:sz w:val="28"/>
          <w:szCs w:val="28"/>
          <w:lang w:eastAsia="zh-CN"/>
        </w:rPr>
        <w:t xml:space="preserve"> to compare the context</w:t>
      </w:r>
      <w:r w:rsidR="00915DDE" w:rsidRPr="009568BD">
        <w:rPr>
          <w:rFonts w:ascii="Times New Roman" w:hAnsi="Times New Roman"/>
          <w:sz w:val="28"/>
          <w:szCs w:val="28"/>
          <w:lang w:eastAsia="zh-CN"/>
        </w:rPr>
        <w:t xml:space="preserve"> with the reference </w:t>
      </w:r>
      <w:r w:rsidR="009F46CA" w:rsidRPr="009568BD">
        <w:rPr>
          <w:rFonts w:ascii="Times New Roman" w:hAnsi="Times New Roman"/>
          <w:sz w:val="28"/>
          <w:szCs w:val="28"/>
          <w:lang w:eastAsia="zh-CN"/>
        </w:rPr>
        <w:t>result</w:t>
      </w:r>
      <w:r w:rsidR="00E97431" w:rsidRPr="009568BD">
        <w:rPr>
          <w:rFonts w:ascii="Times New Roman" w:hAnsi="Times New Roman"/>
          <w:sz w:val="28"/>
          <w:szCs w:val="28"/>
          <w:lang w:eastAsia="zh-CN"/>
        </w:rPr>
        <w:t xml:space="preserve">, and is rebuilt </w:t>
      </w:r>
      <w:r w:rsidR="009F46CA" w:rsidRPr="009568BD">
        <w:rPr>
          <w:rFonts w:ascii="Times New Roman" w:hAnsi="Times New Roman"/>
          <w:sz w:val="28"/>
          <w:szCs w:val="28"/>
          <w:lang w:eastAsia="zh-CN"/>
        </w:rPr>
        <w:t xml:space="preserve">together </w:t>
      </w:r>
      <w:r w:rsidR="00E97431" w:rsidRPr="009568BD">
        <w:rPr>
          <w:rFonts w:ascii="Times New Roman" w:hAnsi="Times New Roman"/>
          <w:sz w:val="28"/>
          <w:szCs w:val="28"/>
          <w:lang w:eastAsia="zh-CN"/>
        </w:rPr>
        <w:t xml:space="preserve">with </w:t>
      </w:r>
      <w:r w:rsidR="009F46CA" w:rsidRPr="009568BD">
        <w:rPr>
          <w:rFonts w:ascii="Times New Roman" w:hAnsi="Times New Roman"/>
          <w:sz w:val="28"/>
          <w:szCs w:val="28"/>
          <w:lang w:eastAsia="zh-CN"/>
        </w:rPr>
        <w:t xml:space="preserve">setup code and random code </w:t>
      </w:r>
      <w:r w:rsidR="00C3656D" w:rsidRPr="009568BD">
        <w:rPr>
          <w:rFonts w:ascii="Times New Roman" w:hAnsi="Times New Roman"/>
          <w:sz w:val="28"/>
          <w:szCs w:val="28"/>
          <w:lang w:eastAsia="zh-CN"/>
        </w:rPr>
        <w:t>included in</w:t>
      </w:r>
      <w:r w:rsidR="009F46CA" w:rsidRPr="009568BD">
        <w:rPr>
          <w:rFonts w:ascii="Times New Roman" w:hAnsi="Times New Roman"/>
          <w:sz w:val="28"/>
          <w:szCs w:val="28"/>
          <w:lang w:eastAsia="zh-CN"/>
        </w:rPr>
        <w:t xml:space="preserve"> the</w:t>
      </w:r>
      <w:r w:rsidR="00E97431" w:rsidRPr="009568BD">
        <w:rPr>
          <w:rFonts w:ascii="Times New Roman" w:hAnsi="Times New Roman"/>
          <w:sz w:val="28"/>
          <w:szCs w:val="28"/>
          <w:lang w:eastAsia="zh-CN"/>
        </w:rPr>
        <w:t xml:space="preserve"> initial random test.</w:t>
      </w:r>
      <w:r w:rsidR="00915DDE" w:rsidRPr="009568BD">
        <w:rPr>
          <w:rFonts w:ascii="Times New Roman" w:hAnsi="Times New Roman"/>
          <w:sz w:val="28"/>
          <w:szCs w:val="28"/>
          <w:lang w:eastAsia="zh-CN"/>
        </w:rPr>
        <w:t xml:space="preserve"> </w:t>
      </w:r>
      <w:r w:rsidR="00C3656D" w:rsidRPr="009568BD">
        <w:rPr>
          <w:rFonts w:ascii="Times New Roman" w:hAnsi="Times New Roman"/>
          <w:sz w:val="28"/>
          <w:szCs w:val="28"/>
          <w:lang w:eastAsia="zh-CN"/>
        </w:rPr>
        <w:t xml:space="preserve">After being generated, the random instruction test is not only used to validate, but also used to collect its ISA coverage statistics </w:t>
      </w:r>
      <w:r w:rsidR="00915DDE" w:rsidRPr="009568BD">
        <w:rPr>
          <w:rFonts w:ascii="Times New Roman" w:hAnsi="Times New Roman"/>
          <w:sz w:val="28"/>
          <w:szCs w:val="28"/>
          <w:lang w:eastAsia="zh-CN"/>
        </w:rPr>
        <w:t xml:space="preserve">to measure </w:t>
      </w:r>
      <w:r w:rsidR="00C3656D" w:rsidRPr="009568BD">
        <w:rPr>
          <w:rFonts w:ascii="Times New Roman" w:hAnsi="Times New Roman"/>
          <w:sz w:val="28"/>
          <w:szCs w:val="28"/>
          <w:lang w:eastAsia="zh-CN"/>
        </w:rPr>
        <w:t>the test’s</w:t>
      </w:r>
      <w:r w:rsidR="00915DDE" w:rsidRPr="009568BD">
        <w:rPr>
          <w:rFonts w:ascii="Times New Roman" w:hAnsi="Times New Roman"/>
          <w:sz w:val="28"/>
          <w:szCs w:val="28"/>
          <w:lang w:eastAsia="zh-CN"/>
        </w:rPr>
        <w:t xml:space="preserve"> quality.</w:t>
      </w:r>
    </w:p>
    <w:p w:rsidR="00E54E08" w:rsidRPr="009568BD" w:rsidRDefault="00E54E08" w:rsidP="003E0FAA">
      <w:pPr>
        <w:pStyle w:val="Heading1"/>
        <w:rPr>
          <w:rFonts w:ascii="Times New Roman" w:hAnsi="Times New Roman"/>
          <w:sz w:val="28"/>
          <w:szCs w:val="28"/>
        </w:rPr>
      </w:pPr>
      <w:r w:rsidRPr="009568BD">
        <w:rPr>
          <w:rFonts w:ascii="Times New Roman" w:hAnsi="Times New Roman"/>
          <w:sz w:val="28"/>
          <w:szCs w:val="28"/>
        </w:rPr>
        <w:t>ECP and BVA</w:t>
      </w:r>
      <w:r w:rsidR="008C4227" w:rsidRPr="009568BD">
        <w:rPr>
          <w:rFonts w:ascii="Times New Roman" w:hAnsi="Times New Roman"/>
          <w:sz w:val="28"/>
          <w:szCs w:val="28"/>
        </w:rPr>
        <w:t xml:space="preserve"> methodology</w:t>
      </w:r>
    </w:p>
    <w:p w:rsidR="0031336D" w:rsidRPr="009568BD" w:rsidRDefault="0031336D" w:rsidP="00293E8B">
      <w:pPr>
        <w:pStyle w:val="Body"/>
        <w:rPr>
          <w:rFonts w:ascii="Times New Roman" w:hAnsi="Times New Roman"/>
          <w:sz w:val="28"/>
          <w:szCs w:val="28"/>
          <w:lang w:eastAsia="zh-CN"/>
        </w:rPr>
      </w:pPr>
      <w:r w:rsidRPr="009568BD">
        <w:rPr>
          <w:rFonts w:ascii="Times New Roman" w:hAnsi="Times New Roman"/>
          <w:sz w:val="28"/>
          <w:szCs w:val="28"/>
          <w:lang w:eastAsia="zh-CN"/>
        </w:rPr>
        <w:t xml:space="preserve">In this section, we present </w:t>
      </w:r>
      <w:r w:rsidR="004B4AB9" w:rsidRPr="009568BD">
        <w:rPr>
          <w:rFonts w:ascii="Times New Roman" w:hAnsi="Times New Roman"/>
          <w:sz w:val="28"/>
          <w:szCs w:val="28"/>
          <w:lang w:eastAsia="zh-CN"/>
        </w:rPr>
        <w:t>ECP (Equivalence Class Partitioning</w:t>
      </w:r>
      <w:r w:rsidR="003D53C0" w:rsidRPr="009568BD">
        <w:rPr>
          <w:rFonts w:ascii="Times New Roman" w:hAnsi="Times New Roman"/>
          <w:sz w:val="28"/>
          <w:szCs w:val="28"/>
          <w:lang w:eastAsia="zh-CN"/>
        </w:rPr>
        <w:t xml:space="preserve">) </w:t>
      </w:r>
      <w:r w:rsidRPr="009568BD">
        <w:rPr>
          <w:rFonts w:ascii="Times New Roman" w:hAnsi="Times New Roman"/>
          <w:sz w:val="28"/>
          <w:szCs w:val="28"/>
          <w:lang w:eastAsia="zh-CN"/>
        </w:rPr>
        <w:t>and BVA (Boundary Value Analysis) techniques with an example. The example below is a function to be validated.</w:t>
      </w:r>
    </w:p>
    <w:p w:rsidR="0031336D" w:rsidRPr="009568BD" w:rsidRDefault="0031336D" w:rsidP="0031336D">
      <w:pPr>
        <w:widowControl w:val="0"/>
        <w:autoSpaceDE w:val="0"/>
        <w:autoSpaceDN w:val="0"/>
        <w:adjustRightInd w:val="0"/>
        <w:spacing w:line="288" w:lineRule="auto"/>
        <w:ind w:leftChars="800" w:left="1600"/>
        <w:rPr>
          <w:rFonts w:ascii="Times New Roman" w:hAnsi="Times New Roman"/>
          <w:color w:val="000000"/>
          <w:sz w:val="28"/>
          <w:szCs w:val="28"/>
        </w:rPr>
      </w:pPr>
      <w:proofErr w:type="spellStart"/>
      <w:proofErr w:type="gramStart"/>
      <w:r w:rsidRPr="009568BD">
        <w:rPr>
          <w:rFonts w:ascii="Times New Roman" w:hAnsi="Times New Roman"/>
          <w:color w:val="000000"/>
          <w:sz w:val="28"/>
          <w:szCs w:val="28"/>
        </w:rPr>
        <w:t>int</w:t>
      </w:r>
      <w:proofErr w:type="spellEnd"/>
      <w:proofErr w:type="gramEnd"/>
      <w:r w:rsidRPr="009568BD">
        <w:rPr>
          <w:rFonts w:ascii="Times New Roman" w:hAnsi="Times New Roman"/>
          <w:color w:val="000000"/>
          <w:sz w:val="28"/>
          <w:szCs w:val="28"/>
        </w:rPr>
        <w:t xml:space="preserve"> foo (</w:t>
      </w:r>
      <w:proofErr w:type="spellStart"/>
      <w:r w:rsidRPr="009568BD">
        <w:rPr>
          <w:rFonts w:ascii="Times New Roman" w:hAnsi="Times New Roman"/>
          <w:color w:val="000000"/>
          <w:sz w:val="28"/>
          <w:szCs w:val="28"/>
        </w:rPr>
        <w:t>int</w:t>
      </w:r>
      <w:proofErr w:type="spellEnd"/>
      <w:r w:rsidRPr="009568BD">
        <w:rPr>
          <w:rFonts w:ascii="Times New Roman" w:hAnsi="Times New Roman"/>
          <w:color w:val="000000"/>
          <w:sz w:val="28"/>
          <w:szCs w:val="28"/>
        </w:rPr>
        <w:t xml:space="preserve"> a)</w:t>
      </w:r>
    </w:p>
    <w:p w:rsidR="0031336D" w:rsidRPr="009568BD" w:rsidRDefault="0031336D" w:rsidP="0031336D">
      <w:pPr>
        <w:widowControl w:val="0"/>
        <w:autoSpaceDE w:val="0"/>
        <w:autoSpaceDN w:val="0"/>
        <w:adjustRightInd w:val="0"/>
        <w:spacing w:line="288" w:lineRule="auto"/>
        <w:ind w:leftChars="800" w:left="1600"/>
        <w:rPr>
          <w:rFonts w:ascii="Times New Roman" w:hAnsi="Times New Roman"/>
          <w:color w:val="000000"/>
          <w:sz w:val="28"/>
          <w:szCs w:val="28"/>
        </w:rPr>
      </w:pPr>
      <w:r w:rsidRPr="009568BD">
        <w:rPr>
          <w:rFonts w:ascii="Times New Roman" w:hAnsi="Times New Roman"/>
          <w:color w:val="000000"/>
          <w:sz w:val="28"/>
          <w:szCs w:val="28"/>
        </w:rPr>
        <w:t>{</w:t>
      </w:r>
    </w:p>
    <w:p w:rsidR="0031336D" w:rsidRPr="009568BD" w:rsidRDefault="0031336D" w:rsidP="0031336D">
      <w:pPr>
        <w:widowControl w:val="0"/>
        <w:autoSpaceDE w:val="0"/>
        <w:autoSpaceDN w:val="0"/>
        <w:adjustRightInd w:val="0"/>
        <w:spacing w:line="288" w:lineRule="auto"/>
        <w:ind w:leftChars="800" w:left="1600"/>
        <w:rPr>
          <w:rFonts w:ascii="Times New Roman" w:hAnsi="Times New Roman"/>
          <w:color w:val="000000"/>
          <w:sz w:val="28"/>
          <w:szCs w:val="28"/>
        </w:rPr>
      </w:pPr>
      <w:r w:rsidRPr="009568BD">
        <w:rPr>
          <w:rFonts w:ascii="Times New Roman" w:hAnsi="Times New Roman"/>
          <w:color w:val="000000"/>
          <w:sz w:val="28"/>
          <w:szCs w:val="28"/>
        </w:rPr>
        <w:t xml:space="preserve">        </w:t>
      </w:r>
      <w:proofErr w:type="gramStart"/>
      <w:r w:rsidRPr="009568BD">
        <w:rPr>
          <w:rFonts w:ascii="Times New Roman" w:hAnsi="Times New Roman"/>
          <w:color w:val="000000"/>
          <w:sz w:val="28"/>
          <w:szCs w:val="28"/>
        </w:rPr>
        <w:t>if</w:t>
      </w:r>
      <w:proofErr w:type="gramEnd"/>
      <w:r w:rsidRPr="009568BD">
        <w:rPr>
          <w:rFonts w:ascii="Times New Roman" w:hAnsi="Times New Roman"/>
          <w:color w:val="000000"/>
          <w:sz w:val="28"/>
          <w:szCs w:val="28"/>
        </w:rPr>
        <w:t xml:space="preserve"> ((a&gt;=0) &amp;&amp; (a&lt;=12)) {</w:t>
      </w:r>
    </w:p>
    <w:p w:rsidR="0031336D" w:rsidRPr="009568BD" w:rsidRDefault="0031336D" w:rsidP="0031336D">
      <w:pPr>
        <w:widowControl w:val="0"/>
        <w:autoSpaceDE w:val="0"/>
        <w:autoSpaceDN w:val="0"/>
        <w:adjustRightInd w:val="0"/>
        <w:spacing w:line="288" w:lineRule="auto"/>
        <w:ind w:leftChars="800" w:left="1600"/>
        <w:rPr>
          <w:rFonts w:ascii="Times New Roman" w:hAnsi="Times New Roman"/>
          <w:color w:val="000000"/>
          <w:sz w:val="28"/>
          <w:szCs w:val="28"/>
        </w:rPr>
      </w:pPr>
      <w:r w:rsidRPr="009568BD">
        <w:rPr>
          <w:rFonts w:ascii="Times New Roman" w:hAnsi="Times New Roman"/>
          <w:color w:val="000000"/>
          <w:sz w:val="28"/>
          <w:szCs w:val="28"/>
        </w:rPr>
        <w:t xml:space="preserve">                </w:t>
      </w:r>
      <w:proofErr w:type="gramStart"/>
      <w:r w:rsidRPr="009568BD">
        <w:rPr>
          <w:rFonts w:ascii="Times New Roman" w:hAnsi="Times New Roman"/>
          <w:color w:val="000000"/>
          <w:sz w:val="28"/>
          <w:szCs w:val="28"/>
        </w:rPr>
        <w:t>return</w:t>
      </w:r>
      <w:proofErr w:type="gramEnd"/>
      <w:r w:rsidRPr="009568BD">
        <w:rPr>
          <w:rFonts w:ascii="Times New Roman" w:hAnsi="Times New Roman"/>
          <w:color w:val="000000"/>
          <w:sz w:val="28"/>
          <w:szCs w:val="28"/>
        </w:rPr>
        <w:t xml:space="preserve"> 1;</w:t>
      </w:r>
    </w:p>
    <w:p w:rsidR="0031336D" w:rsidRPr="009568BD" w:rsidRDefault="0031336D" w:rsidP="0031336D">
      <w:pPr>
        <w:widowControl w:val="0"/>
        <w:autoSpaceDE w:val="0"/>
        <w:autoSpaceDN w:val="0"/>
        <w:adjustRightInd w:val="0"/>
        <w:spacing w:line="288" w:lineRule="auto"/>
        <w:ind w:leftChars="800" w:left="1600"/>
        <w:rPr>
          <w:rFonts w:ascii="Times New Roman" w:hAnsi="Times New Roman"/>
          <w:color w:val="000000"/>
          <w:sz w:val="28"/>
          <w:szCs w:val="28"/>
        </w:rPr>
      </w:pPr>
      <w:r w:rsidRPr="009568BD">
        <w:rPr>
          <w:rFonts w:ascii="Times New Roman" w:hAnsi="Times New Roman"/>
          <w:color w:val="000000"/>
          <w:sz w:val="28"/>
          <w:szCs w:val="28"/>
        </w:rPr>
        <w:t xml:space="preserve">        }</w:t>
      </w:r>
    </w:p>
    <w:p w:rsidR="0031336D" w:rsidRPr="009568BD" w:rsidRDefault="0031336D" w:rsidP="0031336D">
      <w:pPr>
        <w:widowControl w:val="0"/>
        <w:autoSpaceDE w:val="0"/>
        <w:autoSpaceDN w:val="0"/>
        <w:adjustRightInd w:val="0"/>
        <w:spacing w:line="288" w:lineRule="auto"/>
        <w:ind w:leftChars="800" w:left="1600"/>
        <w:rPr>
          <w:rFonts w:ascii="Times New Roman" w:hAnsi="Times New Roman"/>
          <w:color w:val="000000"/>
          <w:sz w:val="28"/>
          <w:szCs w:val="28"/>
        </w:rPr>
      </w:pPr>
      <w:r w:rsidRPr="009568BD">
        <w:rPr>
          <w:rFonts w:ascii="Times New Roman" w:hAnsi="Times New Roman"/>
          <w:color w:val="000000"/>
          <w:sz w:val="28"/>
          <w:szCs w:val="28"/>
        </w:rPr>
        <w:t xml:space="preserve">        </w:t>
      </w:r>
      <w:proofErr w:type="gramStart"/>
      <w:r w:rsidRPr="009568BD">
        <w:rPr>
          <w:rFonts w:ascii="Times New Roman" w:hAnsi="Times New Roman"/>
          <w:color w:val="000000"/>
          <w:sz w:val="28"/>
          <w:szCs w:val="28"/>
        </w:rPr>
        <w:t>return</w:t>
      </w:r>
      <w:proofErr w:type="gramEnd"/>
      <w:r w:rsidRPr="009568BD">
        <w:rPr>
          <w:rFonts w:ascii="Times New Roman" w:hAnsi="Times New Roman"/>
          <w:color w:val="000000"/>
          <w:sz w:val="28"/>
          <w:szCs w:val="28"/>
        </w:rPr>
        <w:t xml:space="preserve"> -1;</w:t>
      </w:r>
    </w:p>
    <w:p w:rsidR="0031336D" w:rsidRPr="009568BD" w:rsidRDefault="0031336D" w:rsidP="0031336D">
      <w:pPr>
        <w:pStyle w:val="Body"/>
        <w:ind w:leftChars="800" w:left="1600"/>
        <w:rPr>
          <w:rFonts w:ascii="Times New Roman" w:hAnsi="Times New Roman"/>
          <w:color w:val="000000"/>
          <w:sz w:val="28"/>
          <w:szCs w:val="28"/>
        </w:rPr>
      </w:pPr>
      <w:r w:rsidRPr="009568BD">
        <w:rPr>
          <w:rFonts w:ascii="Times New Roman" w:hAnsi="Times New Roman"/>
          <w:color w:val="000000"/>
          <w:sz w:val="28"/>
          <w:szCs w:val="28"/>
        </w:rPr>
        <w:t>}</w:t>
      </w:r>
    </w:p>
    <w:p w:rsidR="0031336D" w:rsidRPr="009568BD" w:rsidRDefault="0031336D" w:rsidP="0031336D">
      <w:pPr>
        <w:pStyle w:val="Body"/>
        <w:rPr>
          <w:rFonts w:ascii="Times New Roman" w:hAnsi="Times New Roman"/>
          <w:sz w:val="28"/>
          <w:szCs w:val="28"/>
          <w:lang w:eastAsia="zh-CN"/>
        </w:rPr>
      </w:pPr>
      <w:r w:rsidRPr="009568BD">
        <w:rPr>
          <w:rFonts w:ascii="Times New Roman" w:hAnsi="Times New Roman"/>
          <w:sz w:val="28"/>
          <w:szCs w:val="28"/>
          <w:lang w:eastAsia="zh-CN"/>
        </w:rPr>
        <w:t>With exhaustive testing technique, tests with all possible inputs are used to validate this function. The total number of tests is 4,294,967,296 (2</w:t>
      </w:r>
      <w:r w:rsidRPr="009568BD">
        <w:rPr>
          <w:rFonts w:ascii="Times New Roman" w:hAnsi="Times New Roman"/>
          <w:sz w:val="28"/>
          <w:szCs w:val="28"/>
          <w:vertAlign w:val="superscript"/>
          <w:lang w:eastAsia="zh-CN"/>
        </w:rPr>
        <w:t>32</w:t>
      </w:r>
      <w:r w:rsidRPr="009568BD">
        <w:rPr>
          <w:rFonts w:ascii="Times New Roman" w:hAnsi="Times New Roman"/>
          <w:sz w:val="28"/>
          <w:szCs w:val="28"/>
          <w:lang w:eastAsia="zh-CN"/>
        </w:rPr>
        <w:t xml:space="preserve">), as the size of </w:t>
      </w:r>
      <w:proofErr w:type="spellStart"/>
      <w:r w:rsidRPr="009568BD">
        <w:rPr>
          <w:rFonts w:ascii="Times New Roman" w:hAnsi="Times New Roman"/>
          <w:sz w:val="28"/>
          <w:szCs w:val="28"/>
          <w:lang w:eastAsia="zh-CN"/>
        </w:rPr>
        <w:t>int</w:t>
      </w:r>
      <w:proofErr w:type="spellEnd"/>
      <w:r w:rsidRPr="009568BD">
        <w:rPr>
          <w:rFonts w:ascii="Times New Roman" w:hAnsi="Times New Roman"/>
          <w:sz w:val="28"/>
          <w:szCs w:val="28"/>
          <w:lang w:eastAsia="zh-CN"/>
        </w:rPr>
        <w:t xml:space="preserve"> type is 32-bit. Obviously, there have lots of redundant </w:t>
      </w:r>
      <w:r w:rsidR="00FE7029" w:rsidRPr="009568BD">
        <w:rPr>
          <w:rFonts w:ascii="Times New Roman" w:hAnsi="Times New Roman"/>
          <w:sz w:val="28"/>
          <w:szCs w:val="28"/>
          <w:lang w:eastAsia="zh-CN"/>
        </w:rPr>
        <w:t>tests, which would take a lot of time and resource.</w:t>
      </w:r>
    </w:p>
    <w:p w:rsidR="0000361C" w:rsidRPr="009568BD" w:rsidRDefault="0031336D" w:rsidP="00293E8B">
      <w:pPr>
        <w:pStyle w:val="Body"/>
        <w:rPr>
          <w:rFonts w:ascii="Times New Roman" w:hAnsi="Times New Roman"/>
          <w:sz w:val="28"/>
          <w:szCs w:val="28"/>
          <w:lang w:eastAsia="zh-CN"/>
        </w:rPr>
      </w:pPr>
      <w:r w:rsidRPr="009568BD">
        <w:rPr>
          <w:rFonts w:ascii="Times New Roman" w:hAnsi="Times New Roman"/>
          <w:sz w:val="28"/>
          <w:szCs w:val="28"/>
          <w:lang w:eastAsia="zh-CN"/>
        </w:rPr>
        <w:t xml:space="preserve">ECP </w:t>
      </w:r>
      <w:r w:rsidR="00A20AB6" w:rsidRPr="009568BD">
        <w:rPr>
          <w:rFonts w:ascii="Times New Roman" w:hAnsi="Times New Roman"/>
          <w:sz w:val="28"/>
          <w:szCs w:val="28"/>
        </w:rPr>
        <w:fldChar w:fldCharType="begin"/>
      </w:r>
      <w:r w:rsidR="00A20AB6" w:rsidRPr="009568BD">
        <w:rPr>
          <w:rFonts w:ascii="Times New Roman" w:hAnsi="Times New Roman"/>
          <w:sz w:val="28"/>
          <w:szCs w:val="28"/>
        </w:rPr>
        <w:instrText xml:space="preserve"> REF _</w:instrText>
      </w:r>
      <w:r w:rsidR="00A20AB6" w:rsidRPr="009568BD">
        <w:rPr>
          <w:rFonts w:ascii="Times New Roman" w:hAnsi="Times New Roman"/>
          <w:sz w:val="28"/>
          <w:szCs w:val="28"/>
        </w:rPr>
        <w:instrText xml:space="preserve">Ref318897644 \r \h  \* MERGEFORMAT </w:instrText>
      </w:r>
      <w:r w:rsidR="00A20AB6" w:rsidRPr="009568BD">
        <w:rPr>
          <w:rFonts w:ascii="Times New Roman" w:hAnsi="Times New Roman"/>
          <w:sz w:val="28"/>
          <w:szCs w:val="28"/>
        </w:rPr>
      </w:r>
      <w:r w:rsidR="00A20AB6" w:rsidRPr="009568BD">
        <w:rPr>
          <w:rFonts w:ascii="Times New Roman" w:hAnsi="Times New Roman"/>
          <w:sz w:val="28"/>
          <w:szCs w:val="28"/>
        </w:rPr>
        <w:fldChar w:fldCharType="separate"/>
      </w:r>
      <w:r w:rsidR="00AC079C" w:rsidRPr="009568BD">
        <w:rPr>
          <w:rFonts w:ascii="Times New Roman" w:hAnsi="Times New Roman"/>
          <w:sz w:val="28"/>
          <w:szCs w:val="28"/>
          <w:lang w:eastAsia="zh-CN"/>
        </w:rPr>
        <w:t>[4]</w:t>
      </w:r>
      <w:r w:rsidR="00A20AB6" w:rsidRPr="009568BD">
        <w:rPr>
          <w:rFonts w:ascii="Times New Roman" w:hAnsi="Times New Roman"/>
          <w:sz w:val="28"/>
          <w:szCs w:val="28"/>
        </w:rPr>
        <w:fldChar w:fldCharType="end"/>
      </w:r>
      <w:r w:rsidR="00AC079C" w:rsidRPr="009568BD">
        <w:rPr>
          <w:rFonts w:ascii="Times New Roman" w:hAnsi="Times New Roman"/>
          <w:sz w:val="28"/>
          <w:szCs w:val="28"/>
          <w:lang w:eastAsia="zh-CN"/>
        </w:rPr>
        <w:t xml:space="preserve"> </w:t>
      </w:r>
      <w:r w:rsidR="004B4AB9" w:rsidRPr="009568BD">
        <w:rPr>
          <w:rFonts w:ascii="Times New Roman" w:hAnsi="Times New Roman"/>
          <w:sz w:val="28"/>
          <w:szCs w:val="28"/>
          <w:lang w:eastAsia="zh-CN"/>
        </w:rPr>
        <w:t>helps systematically reduc</w:t>
      </w:r>
      <w:r w:rsidR="00FE7029" w:rsidRPr="009568BD">
        <w:rPr>
          <w:rFonts w:ascii="Times New Roman" w:hAnsi="Times New Roman"/>
          <w:sz w:val="28"/>
          <w:szCs w:val="28"/>
          <w:lang w:eastAsia="zh-CN"/>
        </w:rPr>
        <w:t xml:space="preserve">ing </w:t>
      </w:r>
      <w:r w:rsidR="004B4AB9" w:rsidRPr="009568BD">
        <w:rPr>
          <w:rFonts w:ascii="Times New Roman" w:hAnsi="Times New Roman"/>
          <w:sz w:val="28"/>
          <w:szCs w:val="28"/>
          <w:lang w:eastAsia="zh-CN"/>
        </w:rPr>
        <w:t xml:space="preserve">the number of tests from all possible tests and still </w:t>
      </w:r>
      <w:r w:rsidR="00FE7029" w:rsidRPr="009568BD">
        <w:rPr>
          <w:rFonts w:ascii="Times New Roman" w:hAnsi="Times New Roman"/>
          <w:sz w:val="28"/>
          <w:szCs w:val="28"/>
          <w:lang w:eastAsia="zh-CN"/>
        </w:rPr>
        <w:t>provides similar level of coverage</w:t>
      </w:r>
      <w:r w:rsidR="00AC079C" w:rsidRPr="009568BD">
        <w:rPr>
          <w:rFonts w:ascii="Times New Roman" w:hAnsi="Times New Roman"/>
          <w:sz w:val="28"/>
          <w:szCs w:val="28"/>
          <w:lang w:eastAsia="zh-CN"/>
        </w:rPr>
        <w:t>. The</w:t>
      </w:r>
      <w:r w:rsidR="004B4AB9" w:rsidRPr="009568BD">
        <w:rPr>
          <w:rFonts w:ascii="Times New Roman" w:hAnsi="Times New Roman"/>
          <w:sz w:val="28"/>
          <w:szCs w:val="28"/>
          <w:lang w:eastAsia="zh-CN"/>
        </w:rPr>
        <w:t xml:space="preserve"> variables or </w:t>
      </w:r>
      <w:r w:rsidR="004B4AB9" w:rsidRPr="009568BD">
        <w:rPr>
          <w:rFonts w:ascii="Times New Roman" w:hAnsi="Times New Roman"/>
          <w:sz w:val="28"/>
          <w:szCs w:val="28"/>
          <w:lang w:eastAsia="zh-CN"/>
        </w:rPr>
        <w:lastRenderedPageBreak/>
        <w:t>variable combinations in the same subset produce the same expected result.</w:t>
      </w:r>
      <w:r w:rsidR="00AC079C" w:rsidRPr="009568BD">
        <w:rPr>
          <w:rFonts w:ascii="Times New Roman" w:hAnsi="Times New Roman"/>
          <w:sz w:val="28"/>
          <w:szCs w:val="28"/>
          <w:lang w:eastAsia="zh-CN"/>
        </w:rPr>
        <w:t xml:space="preserve"> </w:t>
      </w:r>
      <w:r w:rsidR="00FE7029" w:rsidRPr="009568BD">
        <w:rPr>
          <w:rFonts w:ascii="Times New Roman" w:hAnsi="Times New Roman"/>
          <w:sz w:val="28"/>
          <w:szCs w:val="28"/>
          <w:lang w:eastAsia="zh-CN"/>
        </w:rPr>
        <w:t xml:space="preserve">With ECP technique, the test inputs are divided into 3 partitions: </w:t>
      </w:r>
    </w:p>
    <w:p w:rsidR="00293E8B" w:rsidRPr="009568BD" w:rsidRDefault="00293E8B" w:rsidP="00293E8B">
      <w:pPr>
        <w:widowControl w:val="0"/>
        <w:autoSpaceDE w:val="0"/>
        <w:autoSpaceDN w:val="0"/>
        <w:adjustRightInd w:val="0"/>
        <w:ind w:firstLine="720"/>
        <w:rPr>
          <w:rFonts w:ascii="Times New Roman" w:hAnsi="Times New Roman"/>
          <w:sz w:val="28"/>
          <w:szCs w:val="28"/>
        </w:rPr>
      </w:pPr>
      <w:r w:rsidRPr="009568BD">
        <w:rPr>
          <w:rFonts w:ascii="Times New Roman" w:hAnsi="Times New Roman"/>
          <w:sz w:val="28"/>
          <w:szCs w:val="28"/>
        </w:rPr>
        <w:t>[-2</w:t>
      </w:r>
      <w:r w:rsidRPr="009568BD">
        <w:rPr>
          <w:rFonts w:ascii="Times New Roman" w:hAnsi="Times New Roman"/>
          <w:sz w:val="28"/>
          <w:szCs w:val="28"/>
          <w:vertAlign w:val="superscript"/>
        </w:rPr>
        <w:t>31</w:t>
      </w:r>
      <w:r w:rsidRPr="009568BD">
        <w:rPr>
          <w:rFonts w:ascii="Times New Roman" w:hAnsi="Times New Roman"/>
          <w:sz w:val="28"/>
          <w:szCs w:val="28"/>
        </w:rPr>
        <w:t xml:space="preserve"> ~ -1], [0, 12], [13, 2</w:t>
      </w:r>
      <w:r w:rsidRPr="009568BD">
        <w:rPr>
          <w:rFonts w:ascii="Times New Roman" w:hAnsi="Times New Roman"/>
          <w:sz w:val="28"/>
          <w:szCs w:val="28"/>
          <w:vertAlign w:val="superscript"/>
        </w:rPr>
        <w:t>31</w:t>
      </w:r>
      <w:r w:rsidRPr="009568BD">
        <w:rPr>
          <w:rFonts w:ascii="Times New Roman" w:hAnsi="Times New Roman"/>
          <w:sz w:val="28"/>
          <w:szCs w:val="28"/>
        </w:rPr>
        <w:t xml:space="preserve">-1] </w:t>
      </w:r>
    </w:p>
    <w:p w:rsidR="004B4AB9" w:rsidRPr="009568BD" w:rsidRDefault="00FE7029" w:rsidP="00293E8B">
      <w:pPr>
        <w:pStyle w:val="Body"/>
        <w:rPr>
          <w:rFonts w:ascii="Times New Roman" w:hAnsi="Times New Roman"/>
          <w:sz w:val="28"/>
          <w:szCs w:val="28"/>
          <w:lang w:eastAsia="zh-CN"/>
        </w:rPr>
      </w:pPr>
      <w:r w:rsidRPr="009568BD">
        <w:rPr>
          <w:rFonts w:ascii="Times New Roman" w:hAnsi="Times New Roman"/>
          <w:sz w:val="28"/>
          <w:szCs w:val="28"/>
          <w:lang w:eastAsia="zh-CN"/>
        </w:rPr>
        <w:t>That is, three tests for covering three partitions are enough to validate the function.</w:t>
      </w:r>
    </w:p>
    <w:p w:rsidR="0000361C" w:rsidRPr="009568BD" w:rsidRDefault="00AC079C" w:rsidP="00293E8B">
      <w:pPr>
        <w:pStyle w:val="Body"/>
        <w:rPr>
          <w:rFonts w:ascii="Times New Roman" w:hAnsi="Times New Roman"/>
          <w:sz w:val="28"/>
          <w:szCs w:val="28"/>
          <w:lang w:eastAsia="zh-CN"/>
        </w:rPr>
      </w:pPr>
      <w:r w:rsidRPr="009568BD">
        <w:rPr>
          <w:rFonts w:ascii="Times New Roman" w:hAnsi="Times New Roman"/>
          <w:sz w:val="28"/>
          <w:szCs w:val="28"/>
          <w:lang w:eastAsia="zh-CN"/>
        </w:rPr>
        <w:t>BVA (Boundary Value Analysis) is also a functional testing technique that targets data values at, immediately above, and immediately below</w:t>
      </w:r>
      <w:r w:rsidR="0031336D" w:rsidRPr="009568BD">
        <w:rPr>
          <w:rFonts w:ascii="Times New Roman" w:hAnsi="Times New Roman"/>
          <w:sz w:val="28"/>
          <w:szCs w:val="28"/>
          <w:lang w:eastAsia="zh-CN"/>
        </w:rPr>
        <w:t xml:space="preserve"> a specific boundary condition </w:t>
      </w:r>
      <w:r w:rsidR="00A20AB6" w:rsidRPr="009568BD">
        <w:rPr>
          <w:rFonts w:ascii="Times New Roman" w:hAnsi="Times New Roman"/>
          <w:sz w:val="28"/>
          <w:szCs w:val="28"/>
        </w:rPr>
        <w:fldChar w:fldCharType="begin"/>
      </w:r>
      <w:r w:rsidR="00A20AB6" w:rsidRPr="009568BD">
        <w:rPr>
          <w:rFonts w:ascii="Times New Roman" w:hAnsi="Times New Roman"/>
          <w:sz w:val="28"/>
          <w:szCs w:val="28"/>
        </w:rPr>
        <w:instrText xml:space="preserve"> REF _Ref318897644 \r \h  \* MERGEFORMAT </w:instrText>
      </w:r>
      <w:r w:rsidR="00A20AB6" w:rsidRPr="009568BD">
        <w:rPr>
          <w:rFonts w:ascii="Times New Roman" w:hAnsi="Times New Roman"/>
          <w:sz w:val="28"/>
          <w:szCs w:val="28"/>
        </w:rPr>
      </w:r>
      <w:r w:rsidR="00A20AB6" w:rsidRPr="009568BD">
        <w:rPr>
          <w:rFonts w:ascii="Times New Roman" w:hAnsi="Times New Roman"/>
          <w:sz w:val="28"/>
          <w:szCs w:val="28"/>
        </w:rPr>
        <w:fldChar w:fldCharType="separate"/>
      </w:r>
      <w:r w:rsidR="0031336D" w:rsidRPr="009568BD">
        <w:rPr>
          <w:rFonts w:ascii="Times New Roman" w:hAnsi="Times New Roman"/>
          <w:sz w:val="28"/>
          <w:szCs w:val="28"/>
          <w:lang w:eastAsia="zh-CN"/>
        </w:rPr>
        <w:t>[4]</w:t>
      </w:r>
      <w:r w:rsidR="00A20AB6" w:rsidRPr="009568BD">
        <w:rPr>
          <w:rFonts w:ascii="Times New Roman" w:hAnsi="Times New Roman"/>
          <w:sz w:val="28"/>
          <w:szCs w:val="28"/>
        </w:rPr>
        <w:fldChar w:fldCharType="end"/>
      </w:r>
      <w:r w:rsidR="0031336D" w:rsidRPr="009568BD">
        <w:rPr>
          <w:rFonts w:ascii="Times New Roman" w:hAnsi="Times New Roman"/>
          <w:sz w:val="28"/>
          <w:szCs w:val="28"/>
          <w:lang w:eastAsia="zh-CN"/>
        </w:rPr>
        <w:t>. Historical experience demonstrate</w:t>
      </w:r>
      <w:r w:rsidR="00FE7029" w:rsidRPr="009568BD">
        <w:rPr>
          <w:rFonts w:ascii="Times New Roman" w:hAnsi="Times New Roman"/>
          <w:sz w:val="28"/>
          <w:szCs w:val="28"/>
          <w:lang w:eastAsia="zh-CN"/>
        </w:rPr>
        <w:t>s</w:t>
      </w:r>
      <w:r w:rsidR="0031336D" w:rsidRPr="009568BD">
        <w:rPr>
          <w:rFonts w:ascii="Times New Roman" w:hAnsi="Times New Roman"/>
          <w:sz w:val="28"/>
          <w:szCs w:val="28"/>
          <w:lang w:eastAsia="zh-CN"/>
        </w:rPr>
        <w:t xml:space="preserve"> that bugs are always occurred at or near the boundary condition</w:t>
      </w:r>
      <w:r w:rsidR="00FE7029" w:rsidRPr="009568BD">
        <w:rPr>
          <w:rFonts w:ascii="Times New Roman" w:hAnsi="Times New Roman"/>
          <w:sz w:val="28"/>
          <w:szCs w:val="28"/>
          <w:lang w:eastAsia="zh-CN"/>
        </w:rPr>
        <w:t>s of independent input or output parameters</w:t>
      </w:r>
      <w:r w:rsidR="0031336D" w:rsidRPr="009568BD">
        <w:rPr>
          <w:rFonts w:ascii="Times New Roman" w:hAnsi="Times New Roman"/>
          <w:sz w:val="28"/>
          <w:szCs w:val="28"/>
          <w:lang w:eastAsia="zh-CN"/>
        </w:rPr>
        <w:t xml:space="preserve">. </w:t>
      </w:r>
      <w:r w:rsidR="00C11C80" w:rsidRPr="009568BD">
        <w:rPr>
          <w:rFonts w:ascii="Times New Roman" w:hAnsi="Times New Roman"/>
          <w:sz w:val="28"/>
          <w:szCs w:val="28"/>
          <w:lang w:eastAsia="zh-CN"/>
        </w:rPr>
        <w:t xml:space="preserve">With BVA technique, the test inputs have </w:t>
      </w:r>
      <w:r w:rsidR="003D53C0" w:rsidRPr="009568BD">
        <w:rPr>
          <w:rFonts w:ascii="Times New Roman" w:hAnsi="Times New Roman"/>
          <w:sz w:val="28"/>
          <w:szCs w:val="28"/>
          <w:lang w:eastAsia="zh-CN"/>
        </w:rPr>
        <w:t>10</w:t>
      </w:r>
      <w:r w:rsidR="00C11C80" w:rsidRPr="009568BD">
        <w:rPr>
          <w:rFonts w:ascii="Times New Roman" w:hAnsi="Times New Roman"/>
          <w:sz w:val="28"/>
          <w:szCs w:val="28"/>
          <w:lang w:eastAsia="zh-CN"/>
        </w:rPr>
        <w:t xml:space="preserve"> boundary values: </w:t>
      </w:r>
    </w:p>
    <w:p w:rsidR="00FE7029" w:rsidRPr="009568BD" w:rsidRDefault="00293E8B" w:rsidP="00293E8B">
      <w:pPr>
        <w:pStyle w:val="Body"/>
        <w:ind w:firstLine="720"/>
        <w:rPr>
          <w:rFonts w:ascii="Times New Roman" w:hAnsi="Times New Roman"/>
          <w:sz w:val="28"/>
          <w:szCs w:val="28"/>
          <w:lang w:eastAsia="zh-CN"/>
        </w:rPr>
      </w:pPr>
      <w:r w:rsidRPr="009568BD">
        <w:rPr>
          <w:rFonts w:ascii="Times New Roman" w:hAnsi="Times New Roman"/>
          <w:sz w:val="28"/>
          <w:szCs w:val="28"/>
        </w:rPr>
        <w:t>-2</w:t>
      </w:r>
      <w:r w:rsidRPr="009568BD">
        <w:rPr>
          <w:rFonts w:ascii="Times New Roman" w:hAnsi="Times New Roman"/>
          <w:sz w:val="28"/>
          <w:szCs w:val="28"/>
          <w:vertAlign w:val="superscript"/>
        </w:rPr>
        <w:t>31</w:t>
      </w:r>
      <w:r w:rsidRPr="009568BD">
        <w:rPr>
          <w:rFonts w:ascii="Times New Roman" w:hAnsi="Times New Roman"/>
          <w:sz w:val="28"/>
          <w:szCs w:val="28"/>
        </w:rPr>
        <w:t>, -2</w:t>
      </w:r>
      <w:r w:rsidRPr="009568BD">
        <w:rPr>
          <w:rFonts w:ascii="Times New Roman" w:hAnsi="Times New Roman"/>
          <w:sz w:val="28"/>
          <w:szCs w:val="28"/>
          <w:vertAlign w:val="superscript"/>
        </w:rPr>
        <w:t>31</w:t>
      </w:r>
      <w:r w:rsidRPr="009568BD">
        <w:rPr>
          <w:rFonts w:ascii="Times New Roman" w:hAnsi="Times New Roman"/>
          <w:sz w:val="28"/>
          <w:szCs w:val="28"/>
        </w:rPr>
        <w:t>+1, -1, 0, 1, 11, 12, 13, 2</w:t>
      </w:r>
      <w:r w:rsidRPr="009568BD">
        <w:rPr>
          <w:rFonts w:ascii="Times New Roman" w:hAnsi="Times New Roman"/>
          <w:sz w:val="28"/>
          <w:szCs w:val="28"/>
          <w:vertAlign w:val="superscript"/>
        </w:rPr>
        <w:t>31</w:t>
      </w:r>
      <w:r w:rsidRPr="009568BD">
        <w:rPr>
          <w:rFonts w:ascii="Times New Roman" w:hAnsi="Times New Roman"/>
          <w:sz w:val="28"/>
          <w:szCs w:val="28"/>
        </w:rPr>
        <w:t>-2, 2</w:t>
      </w:r>
      <w:r w:rsidRPr="009568BD">
        <w:rPr>
          <w:rFonts w:ascii="Times New Roman" w:hAnsi="Times New Roman"/>
          <w:sz w:val="28"/>
          <w:szCs w:val="28"/>
          <w:vertAlign w:val="superscript"/>
        </w:rPr>
        <w:t>31</w:t>
      </w:r>
      <w:r w:rsidRPr="009568BD">
        <w:rPr>
          <w:rFonts w:ascii="Times New Roman" w:hAnsi="Times New Roman"/>
          <w:sz w:val="28"/>
          <w:szCs w:val="28"/>
        </w:rPr>
        <w:t>-1</w:t>
      </w:r>
    </w:p>
    <w:p w:rsidR="0000361C" w:rsidRPr="009568BD" w:rsidRDefault="00FE7029" w:rsidP="00293E8B">
      <w:pPr>
        <w:pStyle w:val="Body"/>
        <w:rPr>
          <w:rFonts w:ascii="Times New Roman" w:hAnsi="Times New Roman"/>
          <w:sz w:val="28"/>
          <w:szCs w:val="28"/>
          <w:lang w:eastAsia="zh-CN"/>
        </w:rPr>
      </w:pPr>
      <w:r w:rsidRPr="009568BD">
        <w:rPr>
          <w:rFonts w:ascii="Times New Roman" w:hAnsi="Times New Roman"/>
          <w:sz w:val="28"/>
          <w:szCs w:val="28"/>
          <w:lang w:eastAsia="zh-CN"/>
        </w:rPr>
        <w:t>Combining ECP and BVA techni</w:t>
      </w:r>
      <w:r w:rsidR="006300F6" w:rsidRPr="009568BD">
        <w:rPr>
          <w:rFonts w:ascii="Times New Roman" w:hAnsi="Times New Roman"/>
          <w:sz w:val="28"/>
          <w:szCs w:val="28"/>
          <w:lang w:eastAsia="zh-CN"/>
        </w:rPr>
        <w:t xml:space="preserve">ques could be more effective as it could reduce the number of tests and contain the boundary values easy to expose bugs. </w:t>
      </w:r>
      <w:r w:rsidR="003D53C0" w:rsidRPr="009568BD">
        <w:rPr>
          <w:rFonts w:ascii="Times New Roman" w:hAnsi="Times New Roman"/>
          <w:sz w:val="28"/>
          <w:szCs w:val="28"/>
          <w:lang w:eastAsia="zh-CN"/>
        </w:rPr>
        <w:t xml:space="preserve">With ECP and BVA techniques together, the test inputs are divided into 10 boundary values and 3 partitions: </w:t>
      </w:r>
    </w:p>
    <w:p w:rsidR="0000361C" w:rsidRPr="009568BD" w:rsidRDefault="00293E8B" w:rsidP="00293E8B">
      <w:pPr>
        <w:pStyle w:val="Body"/>
        <w:ind w:firstLine="720"/>
        <w:rPr>
          <w:rFonts w:ascii="Times New Roman" w:hAnsi="Times New Roman"/>
          <w:sz w:val="28"/>
          <w:szCs w:val="28"/>
          <w:lang w:eastAsia="zh-CN"/>
        </w:rPr>
      </w:pPr>
      <w:r w:rsidRPr="009568BD">
        <w:rPr>
          <w:rFonts w:ascii="Times New Roman" w:hAnsi="Times New Roman"/>
          <w:sz w:val="28"/>
          <w:szCs w:val="28"/>
        </w:rPr>
        <w:t>-2</w:t>
      </w:r>
      <w:r w:rsidRPr="009568BD">
        <w:rPr>
          <w:rFonts w:ascii="Times New Roman" w:hAnsi="Times New Roman"/>
          <w:sz w:val="28"/>
          <w:szCs w:val="28"/>
          <w:vertAlign w:val="superscript"/>
        </w:rPr>
        <w:t>31</w:t>
      </w:r>
      <w:r w:rsidRPr="009568BD">
        <w:rPr>
          <w:rFonts w:ascii="Times New Roman" w:hAnsi="Times New Roman"/>
          <w:sz w:val="28"/>
          <w:szCs w:val="28"/>
        </w:rPr>
        <w:t>, -2</w:t>
      </w:r>
      <w:r w:rsidRPr="009568BD">
        <w:rPr>
          <w:rFonts w:ascii="Times New Roman" w:hAnsi="Times New Roman"/>
          <w:sz w:val="28"/>
          <w:szCs w:val="28"/>
          <w:vertAlign w:val="superscript"/>
        </w:rPr>
        <w:t>31</w:t>
      </w:r>
      <w:r w:rsidRPr="009568BD">
        <w:rPr>
          <w:rFonts w:ascii="Times New Roman" w:hAnsi="Times New Roman"/>
          <w:sz w:val="28"/>
          <w:szCs w:val="28"/>
        </w:rPr>
        <w:t>+1, [-2</w:t>
      </w:r>
      <w:r w:rsidRPr="009568BD">
        <w:rPr>
          <w:rFonts w:ascii="Times New Roman" w:hAnsi="Times New Roman"/>
          <w:sz w:val="28"/>
          <w:szCs w:val="28"/>
          <w:vertAlign w:val="superscript"/>
        </w:rPr>
        <w:t>31</w:t>
      </w:r>
      <w:r w:rsidRPr="009568BD">
        <w:rPr>
          <w:rFonts w:ascii="Times New Roman" w:hAnsi="Times New Roman"/>
          <w:sz w:val="28"/>
          <w:szCs w:val="28"/>
        </w:rPr>
        <w:t>+2, -2], -1, 0, 1, [2, 10], 11, 12, 13, [14, 2</w:t>
      </w:r>
      <w:r w:rsidRPr="009568BD">
        <w:rPr>
          <w:rFonts w:ascii="Times New Roman" w:hAnsi="Times New Roman"/>
          <w:sz w:val="28"/>
          <w:szCs w:val="28"/>
          <w:vertAlign w:val="superscript"/>
        </w:rPr>
        <w:t>31</w:t>
      </w:r>
      <w:r w:rsidRPr="009568BD">
        <w:rPr>
          <w:rFonts w:ascii="Times New Roman" w:hAnsi="Times New Roman"/>
          <w:sz w:val="28"/>
          <w:szCs w:val="28"/>
        </w:rPr>
        <w:t>-3], 2</w:t>
      </w:r>
      <w:r w:rsidRPr="009568BD">
        <w:rPr>
          <w:rFonts w:ascii="Times New Roman" w:hAnsi="Times New Roman"/>
          <w:sz w:val="28"/>
          <w:szCs w:val="28"/>
          <w:vertAlign w:val="superscript"/>
        </w:rPr>
        <w:t>31</w:t>
      </w:r>
      <w:r w:rsidRPr="009568BD">
        <w:rPr>
          <w:rFonts w:ascii="Times New Roman" w:hAnsi="Times New Roman"/>
          <w:sz w:val="28"/>
          <w:szCs w:val="28"/>
        </w:rPr>
        <w:t>-2, 2</w:t>
      </w:r>
      <w:r w:rsidRPr="009568BD">
        <w:rPr>
          <w:rFonts w:ascii="Times New Roman" w:hAnsi="Times New Roman"/>
          <w:sz w:val="28"/>
          <w:szCs w:val="28"/>
          <w:vertAlign w:val="superscript"/>
        </w:rPr>
        <w:t>31</w:t>
      </w:r>
      <w:r w:rsidRPr="009568BD">
        <w:rPr>
          <w:rFonts w:ascii="Times New Roman" w:hAnsi="Times New Roman"/>
          <w:sz w:val="28"/>
          <w:szCs w:val="28"/>
        </w:rPr>
        <w:t>-1</w:t>
      </w:r>
    </w:p>
    <w:p w:rsidR="00C11C80" w:rsidRPr="009568BD" w:rsidRDefault="00AC079C" w:rsidP="00293E8B">
      <w:pPr>
        <w:pStyle w:val="Body"/>
        <w:rPr>
          <w:rFonts w:ascii="Times New Roman" w:hAnsi="Times New Roman"/>
          <w:sz w:val="28"/>
          <w:szCs w:val="28"/>
          <w:lang w:eastAsia="zh-CN"/>
        </w:rPr>
      </w:pPr>
      <w:r w:rsidRPr="009568BD">
        <w:rPr>
          <w:rFonts w:ascii="Times New Roman" w:hAnsi="Times New Roman"/>
          <w:sz w:val="28"/>
          <w:szCs w:val="28"/>
          <w:lang w:eastAsia="zh-CN"/>
        </w:rPr>
        <w:t xml:space="preserve">The total number of </w:t>
      </w:r>
      <w:r w:rsidR="006300F6" w:rsidRPr="009568BD">
        <w:rPr>
          <w:rFonts w:ascii="Times New Roman" w:hAnsi="Times New Roman"/>
          <w:sz w:val="28"/>
          <w:szCs w:val="28"/>
          <w:lang w:eastAsia="zh-CN"/>
        </w:rPr>
        <w:t xml:space="preserve">ECP/BVA </w:t>
      </w:r>
      <w:r w:rsidRPr="009568BD">
        <w:rPr>
          <w:rFonts w:ascii="Times New Roman" w:hAnsi="Times New Roman"/>
          <w:sz w:val="28"/>
          <w:szCs w:val="28"/>
          <w:lang w:eastAsia="zh-CN"/>
        </w:rPr>
        <w:t xml:space="preserve">tests is 13, </w:t>
      </w:r>
      <w:r w:rsidR="006300F6" w:rsidRPr="009568BD">
        <w:rPr>
          <w:rFonts w:ascii="Times New Roman" w:hAnsi="Times New Roman"/>
          <w:sz w:val="28"/>
          <w:szCs w:val="28"/>
          <w:lang w:eastAsia="zh-CN"/>
        </w:rPr>
        <w:t>including the inputs with</w:t>
      </w:r>
      <w:r w:rsidR="003D53C0" w:rsidRPr="009568BD">
        <w:rPr>
          <w:rFonts w:ascii="Times New Roman" w:hAnsi="Times New Roman"/>
          <w:sz w:val="28"/>
          <w:szCs w:val="28"/>
          <w:lang w:eastAsia="zh-CN"/>
        </w:rPr>
        <w:t xml:space="preserve"> boundary values or random value</w:t>
      </w:r>
      <w:r w:rsidRPr="009568BD">
        <w:rPr>
          <w:rFonts w:ascii="Times New Roman" w:hAnsi="Times New Roman"/>
          <w:sz w:val="28"/>
          <w:szCs w:val="28"/>
          <w:lang w:eastAsia="zh-CN"/>
        </w:rPr>
        <w:t>s</w:t>
      </w:r>
      <w:r w:rsidR="003D53C0" w:rsidRPr="009568BD">
        <w:rPr>
          <w:rFonts w:ascii="Times New Roman" w:hAnsi="Times New Roman"/>
          <w:sz w:val="28"/>
          <w:szCs w:val="28"/>
          <w:lang w:eastAsia="zh-CN"/>
        </w:rPr>
        <w:t xml:space="preserve"> in </w:t>
      </w:r>
      <w:r w:rsidRPr="009568BD">
        <w:rPr>
          <w:rFonts w:ascii="Times New Roman" w:hAnsi="Times New Roman"/>
          <w:sz w:val="28"/>
          <w:szCs w:val="28"/>
          <w:lang w:eastAsia="zh-CN"/>
        </w:rPr>
        <w:t>3</w:t>
      </w:r>
      <w:r w:rsidR="003D53C0" w:rsidRPr="009568BD">
        <w:rPr>
          <w:rFonts w:ascii="Times New Roman" w:hAnsi="Times New Roman"/>
          <w:sz w:val="28"/>
          <w:szCs w:val="28"/>
          <w:lang w:eastAsia="zh-CN"/>
        </w:rPr>
        <w:t xml:space="preserve"> partition</w:t>
      </w:r>
      <w:r w:rsidRPr="009568BD">
        <w:rPr>
          <w:rFonts w:ascii="Times New Roman" w:hAnsi="Times New Roman"/>
          <w:sz w:val="28"/>
          <w:szCs w:val="28"/>
          <w:lang w:eastAsia="zh-CN"/>
        </w:rPr>
        <w:t>s</w:t>
      </w:r>
      <w:r w:rsidR="006300F6" w:rsidRPr="009568BD">
        <w:rPr>
          <w:rFonts w:ascii="Times New Roman" w:hAnsi="Times New Roman"/>
          <w:sz w:val="28"/>
          <w:szCs w:val="28"/>
          <w:lang w:eastAsia="zh-CN"/>
        </w:rPr>
        <w:t>.</w:t>
      </w:r>
      <w:r w:rsidR="009A484E" w:rsidRPr="009568BD">
        <w:rPr>
          <w:rFonts w:ascii="Times New Roman" w:hAnsi="Times New Roman"/>
          <w:sz w:val="28"/>
          <w:szCs w:val="28"/>
          <w:lang w:eastAsia="zh-CN"/>
        </w:rPr>
        <w:t xml:space="preserve"> ECP</w:t>
      </w:r>
      <w:r w:rsidR="00FE7029" w:rsidRPr="009568BD">
        <w:rPr>
          <w:rFonts w:ascii="Times New Roman" w:hAnsi="Times New Roman"/>
          <w:sz w:val="28"/>
          <w:szCs w:val="28"/>
          <w:lang w:eastAsia="zh-CN"/>
        </w:rPr>
        <w:t>/BVA</w:t>
      </w:r>
      <w:r w:rsidR="009A484E" w:rsidRPr="009568BD">
        <w:rPr>
          <w:rFonts w:ascii="Times New Roman" w:hAnsi="Times New Roman"/>
          <w:sz w:val="28"/>
          <w:szCs w:val="28"/>
          <w:lang w:eastAsia="zh-CN"/>
        </w:rPr>
        <w:t xml:space="preserve"> technique</w:t>
      </w:r>
      <w:r w:rsidR="00FE7029" w:rsidRPr="009568BD">
        <w:rPr>
          <w:rFonts w:ascii="Times New Roman" w:hAnsi="Times New Roman"/>
          <w:sz w:val="28"/>
          <w:szCs w:val="28"/>
          <w:lang w:eastAsia="zh-CN"/>
        </w:rPr>
        <w:t xml:space="preserve">s </w:t>
      </w:r>
      <w:r w:rsidR="006300F6" w:rsidRPr="009568BD">
        <w:rPr>
          <w:rFonts w:ascii="Times New Roman" w:hAnsi="Times New Roman"/>
          <w:sz w:val="28"/>
          <w:szCs w:val="28"/>
          <w:lang w:eastAsia="zh-CN"/>
        </w:rPr>
        <w:t>illustrate</w:t>
      </w:r>
      <w:r w:rsidR="009A484E" w:rsidRPr="009568BD">
        <w:rPr>
          <w:rFonts w:ascii="Times New Roman" w:hAnsi="Times New Roman"/>
          <w:sz w:val="28"/>
          <w:szCs w:val="28"/>
          <w:lang w:eastAsia="zh-CN"/>
        </w:rPr>
        <w:t xml:space="preserve"> the number of tests for </w:t>
      </w:r>
      <w:proofErr w:type="gramStart"/>
      <w:r w:rsidR="006300F6" w:rsidRPr="009568BD">
        <w:rPr>
          <w:rFonts w:ascii="Times New Roman" w:hAnsi="Times New Roman"/>
          <w:sz w:val="28"/>
          <w:szCs w:val="28"/>
          <w:lang w:eastAsia="zh-CN"/>
        </w:rPr>
        <w:t>possible</w:t>
      </w:r>
      <w:r w:rsidR="009A484E" w:rsidRPr="009568BD">
        <w:rPr>
          <w:rFonts w:ascii="Times New Roman" w:hAnsi="Times New Roman"/>
          <w:sz w:val="28"/>
          <w:szCs w:val="28"/>
          <w:lang w:eastAsia="zh-CN"/>
        </w:rPr>
        <w:t xml:space="preserve"> inputs is</w:t>
      </w:r>
      <w:proofErr w:type="gramEnd"/>
      <w:r w:rsidR="009A484E" w:rsidRPr="009568BD">
        <w:rPr>
          <w:rFonts w:ascii="Times New Roman" w:hAnsi="Times New Roman"/>
          <w:sz w:val="28"/>
          <w:szCs w:val="28"/>
          <w:lang w:eastAsia="zh-CN"/>
        </w:rPr>
        <w:t xml:space="preserve"> reduced from 4,294,967,296 possible tests to 13 tests.</w:t>
      </w:r>
    </w:p>
    <w:p w:rsidR="003E0FAA" w:rsidRPr="009568BD" w:rsidRDefault="003E0FAA" w:rsidP="003E0FAA">
      <w:pPr>
        <w:pStyle w:val="Heading1"/>
        <w:rPr>
          <w:rFonts w:ascii="Times New Roman" w:hAnsi="Times New Roman"/>
          <w:sz w:val="28"/>
          <w:szCs w:val="28"/>
        </w:rPr>
      </w:pPr>
      <w:r w:rsidRPr="009568BD">
        <w:rPr>
          <w:rFonts w:ascii="Times New Roman" w:hAnsi="Times New Roman"/>
          <w:sz w:val="28"/>
          <w:szCs w:val="28"/>
        </w:rPr>
        <w:t>Single instruction generation</w:t>
      </w:r>
    </w:p>
    <w:p w:rsidR="00C116AF" w:rsidRPr="009568BD" w:rsidRDefault="00C116AF" w:rsidP="0062550E">
      <w:pPr>
        <w:pStyle w:val="Body"/>
        <w:rPr>
          <w:rFonts w:ascii="Times New Roman" w:hAnsi="Times New Roman"/>
          <w:sz w:val="28"/>
          <w:szCs w:val="28"/>
        </w:rPr>
      </w:pPr>
      <w:r w:rsidRPr="009568BD">
        <w:rPr>
          <w:rFonts w:ascii="Times New Roman" w:hAnsi="Times New Roman"/>
          <w:sz w:val="28"/>
          <w:szCs w:val="28"/>
        </w:rPr>
        <w:t>ART generates an instruction by following these steps below:</w:t>
      </w:r>
    </w:p>
    <w:p w:rsidR="00C116AF" w:rsidRPr="009568BD" w:rsidRDefault="00371434" w:rsidP="00C116AF">
      <w:pPr>
        <w:pStyle w:val="Body"/>
        <w:numPr>
          <w:ilvl w:val="0"/>
          <w:numId w:val="16"/>
        </w:numPr>
        <w:rPr>
          <w:rFonts w:ascii="Times New Roman" w:hAnsi="Times New Roman"/>
          <w:sz w:val="28"/>
          <w:szCs w:val="28"/>
        </w:rPr>
      </w:pPr>
      <w:r w:rsidRPr="009568BD">
        <w:rPr>
          <w:rFonts w:ascii="Times New Roman" w:hAnsi="Times New Roman"/>
          <w:sz w:val="28"/>
          <w:szCs w:val="28"/>
        </w:rPr>
        <w:t xml:space="preserve">Firstly, ART randomly selects an instruction </w:t>
      </w:r>
      <w:proofErr w:type="spellStart"/>
      <w:r w:rsidRPr="009568BD">
        <w:rPr>
          <w:rFonts w:ascii="Times New Roman" w:hAnsi="Times New Roman"/>
          <w:sz w:val="28"/>
          <w:szCs w:val="28"/>
        </w:rPr>
        <w:t>opcode</w:t>
      </w:r>
      <w:proofErr w:type="spellEnd"/>
      <w:r w:rsidRPr="009568BD">
        <w:rPr>
          <w:rFonts w:ascii="Times New Roman" w:hAnsi="Times New Roman"/>
          <w:sz w:val="28"/>
          <w:szCs w:val="28"/>
        </w:rPr>
        <w:t xml:space="preserve"> from the internal instruction description. </w:t>
      </w:r>
      <w:r w:rsidR="00C116AF" w:rsidRPr="009568BD">
        <w:rPr>
          <w:rFonts w:ascii="Times New Roman" w:hAnsi="Times New Roman"/>
          <w:sz w:val="28"/>
          <w:szCs w:val="28"/>
        </w:rPr>
        <w:t xml:space="preserve">ART keeps an internal instruction description for each instruction. For each instruction, it describes the </w:t>
      </w:r>
      <w:proofErr w:type="spellStart"/>
      <w:r w:rsidR="00C116AF" w:rsidRPr="009568BD">
        <w:rPr>
          <w:rFonts w:ascii="Times New Roman" w:hAnsi="Times New Roman"/>
          <w:sz w:val="28"/>
          <w:szCs w:val="28"/>
        </w:rPr>
        <w:t>opcode</w:t>
      </w:r>
      <w:proofErr w:type="spellEnd"/>
      <w:r w:rsidR="00C116AF" w:rsidRPr="009568BD">
        <w:rPr>
          <w:rFonts w:ascii="Times New Roman" w:hAnsi="Times New Roman"/>
          <w:sz w:val="28"/>
          <w:szCs w:val="28"/>
        </w:rPr>
        <w:t xml:space="preserve">, </w:t>
      </w:r>
      <w:proofErr w:type="spellStart"/>
      <w:r w:rsidR="00C116AF" w:rsidRPr="009568BD">
        <w:rPr>
          <w:rFonts w:ascii="Times New Roman" w:hAnsi="Times New Roman"/>
          <w:sz w:val="28"/>
          <w:szCs w:val="28"/>
        </w:rPr>
        <w:t>opcode</w:t>
      </w:r>
      <w:proofErr w:type="spellEnd"/>
      <w:r w:rsidR="00C116AF" w:rsidRPr="009568BD">
        <w:rPr>
          <w:rFonts w:ascii="Times New Roman" w:hAnsi="Times New Roman"/>
          <w:sz w:val="28"/>
          <w:szCs w:val="28"/>
        </w:rPr>
        <w:t xml:space="preserve"> mask, and ECP/BVA values for each operand.</w:t>
      </w:r>
    </w:p>
    <w:p w:rsidR="00C116AF" w:rsidRPr="009568BD" w:rsidRDefault="00371434" w:rsidP="00C116AF">
      <w:pPr>
        <w:pStyle w:val="Body"/>
        <w:numPr>
          <w:ilvl w:val="0"/>
          <w:numId w:val="16"/>
        </w:numPr>
        <w:rPr>
          <w:rFonts w:ascii="Times New Roman" w:hAnsi="Times New Roman"/>
          <w:sz w:val="28"/>
          <w:szCs w:val="28"/>
        </w:rPr>
      </w:pPr>
      <w:r w:rsidRPr="009568BD">
        <w:rPr>
          <w:rFonts w:ascii="Times New Roman" w:hAnsi="Times New Roman"/>
          <w:sz w:val="28"/>
          <w:szCs w:val="28"/>
        </w:rPr>
        <w:t xml:space="preserve">Secondly, ART generates a random 32-bit number, and set it to the selected </w:t>
      </w:r>
      <w:proofErr w:type="spellStart"/>
      <w:r w:rsidRPr="009568BD">
        <w:rPr>
          <w:rFonts w:ascii="Times New Roman" w:hAnsi="Times New Roman"/>
          <w:sz w:val="28"/>
          <w:szCs w:val="28"/>
        </w:rPr>
        <w:t>opcode</w:t>
      </w:r>
      <w:proofErr w:type="spellEnd"/>
      <w:r w:rsidRPr="009568BD">
        <w:rPr>
          <w:rFonts w:ascii="Times New Roman" w:hAnsi="Times New Roman"/>
          <w:sz w:val="28"/>
          <w:szCs w:val="28"/>
        </w:rPr>
        <w:t xml:space="preserve"> by applying the </w:t>
      </w:r>
      <w:proofErr w:type="spellStart"/>
      <w:r w:rsidRPr="009568BD">
        <w:rPr>
          <w:rFonts w:ascii="Times New Roman" w:hAnsi="Times New Roman"/>
          <w:sz w:val="28"/>
          <w:szCs w:val="28"/>
        </w:rPr>
        <w:t>opcode</w:t>
      </w:r>
      <w:proofErr w:type="spellEnd"/>
      <w:r w:rsidRPr="009568BD">
        <w:rPr>
          <w:rFonts w:ascii="Times New Roman" w:hAnsi="Times New Roman"/>
          <w:sz w:val="28"/>
          <w:szCs w:val="28"/>
        </w:rPr>
        <w:t xml:space="preserve"> mask. </w:t>
      </w:r>
    </w:p>
    <w:p w:rsidR="00C116AF" w:rsidRPr="009568BD" w:rsidRDefault="00371434" w:rsidP="00C116AF">
      <w:pPr>
        <w:pStyle w:val="Body"/>
        <w:numPr>
          <w:ilvl w:val="0"/>
          <w:numId w:val="16"/>
        </w:numPr>
        <w:rPr>
          <w:rFonts w:ascii="Times New Roman" w:hAnsi="Times New Roman"/>
          <w:sz w:val="28"/>
          <w:szCs w:val="28"/>
          <w:lang w:eastAsia="zh-CN"/>
        </w:rPr>
      </w:pPr>
      <w:r w:rsidRPr="009568BD">
        <w:rPr>
          <w:rFonts w:ascii="Times New Roman" w:hAnsi="Times New Roman"/>
          <w:sz w:val="28"/>
          <w:szCs w:val="28"/>
          <w:lang w:eastAsia="zh-CN"/>
        </w:rPr>
        <w:t>Thirdly, ART sets the instruction fields for source r</w:t>
      </w:r>
      <w:r w:rsidR="00C116AF" w:rsidRPr="009568BD">
        <w:rPr>
          <w:rFonts w:ascii="Times New Roman" w:hAnsi="Times New Roman"/>
          <w:sz w:val="28"/>
          <w:szCs w:val="28"/>
          <w:lang w:eastAsia="zh-CN"/>
        </w:rPr>
        <w:t>egisters, destination register</w:t>
      </w:r>
      <w:r w:rsidRPr="009568BD">
        <w:rPr>
          <w:rFonts w:ascii="Times New Roman" w:hAnsi="Times New Roman"/>
          <w:sz w:val="28"/>
          <w:szCs w:val="28"/>
          <w:lang w:eastAsia="zh-CN"/>
        </w:rPr>
        <w:t xml:space="preserve"> and immediate based on ECP/BVA techniques.</w:t>
      </w:r>
      <w:r w:rsidR="00C116AF" w:rsidRPr="009568BD">
        <w:rPr>
          <w:rFonts w:ascii="Times New Roman" w:hAnsi="Times New Roman"/>
          <w:sz w:val="28"/>
          <w:szCs w:val="28"/>
          <w:lang w:eastAsia="zh-CN"/>
        </w:rPr>
        <w:t xml:space="preserve"> For example, the source register is classified into six subsets: [R0, R3], [R4, R7], [R8, R12], R13, R14, R15. Source registers are selected randomly from the six subsets defined above. If [R0, R3] subset is selected, the source register number is selected randomly from one of R0, R1, R2 and R3.</w:t>
      </w:r>
    </w:p>
    <w:p w:rsidR="00E54E08" w:rsidRPr="009568BD" w:rsidRDefault="00371434" w:rsidP="00C116AF">
      <w:pPr>
        <w:pStyle w:val="Body"/>
        <w:numPr>
          <w:ilvl w:val="0"/>
          <w:numId w:val="16"/>
        </w:numPr>
        <w:rPr>
          <w:rFonts w:ascii="Times New Roman" w:hAnsi="Times New Roman"/>
          <w:sz w:val="28"/>
          <w:szCs w:val="28"/>
          <w:lang w:eastAsia="zh-CN"/>
        </w:rPr>
      </w:pPr>
      <w:r w:rsidRPr="009568BD">
        <w:rPr>
          <w:rFonts w:ascii="Times New Roman" w:hAnsi="Times New Roman"/>
          <w:sz w:val="28"/>
          <w:szCs w:val="28"/>
          <w:lang w:eastAsia="zh-CN"/>
        </w:rPr>
        <w:lastRenderedPageBreak/>
        <w:t>Finally, ART filters out invalid instructions and adds the preamble instructions</w:t>
      </w:r>
      <w:r w:rsidR="00245049" w:rsidRPr="009568BD">
        <w:rPr>
          <w:rFonts w:ascii="Times New Roman" w:hAnsi="Times New Roman"/>
          <w:sz w:val="28"/>
          <w:szCs w:val="28"/>
          <w:lang w:eastAsia="zh-CN"/>
        </w:rPr>
        <w:t>. The preamble instruction is used to make the generated memory instruction accessing the valid memory range, or to set the register using by the generated instruction with the random value from ECP/BVA subsets.</w:t>
      </w:r>
      <w:r w:rsidRPr="009568BD">
        <w:rPr>
          <w:rFonts w:ascii="Times New Roman" w:hAnsi="Times New Roman"/>
          <w:sz w:val="28"/>
          <w:szCs w:val="28"/>
          <w:lang w:eastAsia="zh-CN"/>
        </w:rPr>
        <w:t xml:space="preserve"> </w:t>
      </w:r>
    </w:p>
    <w:p w:rsidR="00C116AF" w:rsidRPr="009568BD" w:rsidRDefault="005B46BE" w:rsidP="00915DDE">
      <w:pPr>
        <w:pStyle w:val="Body"/>
        <w:rPr>
          <w:rFonts w:ascii="Times New Roman" w:hAnsi="Times New Roman"/>
          <w:sz w:val="28"/>
          <w:szCs w:val="28"/>
          <w:lang w:eastAsia="zh-CN"/>
        </w:rPr>
      </w:pPr>
      <w:r w:rsidRPr="009568BD">
        <w:rPr>
          <w:rFonts w:ascii="Times New Roman" w:hAnsi="Times New Roman"/>
          <w:sz w:val="28"/>
          <w:szCs w:val="28"/>
          <w:lang w:eastAsia="zh-CN"/>
        </w:rPr>
        <w:t xml:space="preserve">ART uses binary code to represent the random </w:t>
      </w:r>
      <w:r w:rsidR="00245049" w:rsidRPr="009568BD">
        <w:rPr>
          <w:rFonts w:ascii="Times New Roman" w:hAnsi="Times New Roman"/>
          <w:sz w:val="28"/>
          <w:szCs w:val="28"/>
          <w:lang w:eastAsia="zh-CN"/>
        </w:rPr>
        <w:t xml:space="preserve">instruction </w:t>
      </w:r>
      <w:r w:rsidRPr="009568BD">
        <w:rPr>
          <w:rFonts w:ascii="Times New Roman" w:hAnsi="Times New Roman"/>
          <w:sz w:val="28"/>
          <w:szCs w:val="28"/>
          <w:lang w:eastAsia="zh-CN"/>
        </w:rPr>
        <w:t>generated, instead of using a</w:t>
      </w:r>
      <w:r w:rsidR="00245049" w:rsidRPr="009568BD">
        <w:rPr>
          <w:rFonts w:ascii="Times New Roman" w:hAnsi="Times New Roman"/>
          <w:sz w:val="28"/>
          <w:szCs w:val="28"/>
          <w:lang w:eastAsia="zh-CN"/>
        </w:rPr>
        <w:t>ssembly instruction, in order to cover all possible encoding formats</w:t>
      </w:r>
      <w:r w:rsidR="00C116AF" w:rsidRPr="009568BD">
        <w:rPr>
          <w:rFonts w:ascii="Times New Roman" w:hAnsi="Times New Roman"/>
          <w:sz w:val="28"/>
          <w:szCs w:val="28"/>
          <w:lang w:eastAsia="zh-CN"/>
        </w:rPr>
        <w:t>, including valid and invalid formats.</w:t>
      </w:r>
      <w:r w:rsidR="00245049" w:rsidRPr="009568BD">
        <w:rPr>
          <w:rFonts w:ascii="Times New Roman" w:hAnsi="Times New Roman"/>
          <w:sz w:val="28"/>
          <w:szCs w:val="28"/>
          <w:lang w:eastAsia="zh-CN"/>
        </w:rPr>
        <w:t xml:space="preserve"> </w:t>
      </w:r>
      <w:r w:rsidR="00915DDE" w:rsidRPr="009568BD">
        <w:rPr>
          <w:rFonts w:ascii="Times New Roman" w:hAnsi="Times New Roman"/>
          <w:sz w:val="28"/>
          <w:szCs w:val="28"/>
          <w:lang w:eastAsia="zh-CN"/>
        </w:rPr>
        <w:t xml:space="preserve">The limitation of </w:t>
      </w:r>
      <w:r w:rsidR="00245049" w:rsidRPr="009568BD">
        <w:rPr>
          <w:rFonts w:ascii="Times New Roman" w:hAnsi="Times New Roman"/>
          <w:sz w:val="28"/>
          <w:szCs w:val="28"/>
          <w:lang w:eastAsia="zh-CN"/>
        </w:rPr>
        <w:t>assembly instruction</w:t>
      </w:r>
      <w:r w:rsidR="00915DDE" w:rsidRPr="009568BD">
        <w:rPr>
          <w:rFonts w:ascii="Times New Roman" w:hAnsi="Times New Roman"/>
          <w:sz w:val="28"/>
          <w:szCs w:val="28"/>
          <w:lang w:eastAsia="zh-CN"/>
        </w:rPr>
        <w:t xml:space="preserve"> is that </w:t>
      </w:r>
      <w:r w:rsidR="00D322D0" w:rsidRPr="009568BD">
        <w:rPr>
          <w:rFonts w:ascii="Times New Roman" w:hAnsi="Times New Roman"/>
          <w:sz w:val="28"/>
          <w:szCs w:val="28"/>
          <w:lang w:eastAsia="zh-CN"/>
        </w:rPr>
        <w:t xml:space="preserve">the </w:t>
      </w:r>
      <w:r w:rsidR="00915DDE" w:rsidRPr="009568BD">
        <w:rPr>
          <w:rFonts w:ascii="Times New Roman" w:hAnsi="Times New Roman"/>
          <w:sz w:val="28"/>
          <w:szCs w:val="28"/>
          <w:lang w:eastAsia="zh-CN"/>
        </w:rPr>
        <w:t>instructi</w:t>
      </w:r>
      <w:r w:rsidR="00D322D0" w:rsidRPr="009568BD">
        <w:rPr>
          <w:rFonts w:ascii="Times New Roman" w:hAnsi="Times New Roman"/>
          <w:sz w:val="28"/>
          <w:szCs w:val="28"/>
          <w:lang w:eastAsia="zh-CN"/>
        </w:rPr>
        <w:t>on has</w:t>
      </w:r>
      <w:r w:rsidR="00915DDE" w:rsidRPr="009568BD">
        <w:rPr>
          <w:rFonts w:ascii="Times New Roman" w:hAnsi="Times New Roman"/>
          <w:sz w:val="28"/>
          <w:szCs w:val="28"/>
          <w:lang w:eastAsia="zh-CN"/>
        </w:rPr>
        <w:t xml:space="preserve"> multiple possible encoding</w:t>
      </w:r>
      <w:r w:rsidR="00613AD9" w:rsidRPr="009568BD">
        <w:rPr>
          <w:rFonts w:ascii="Times New Roman" w:hAnsi="Times New Roman"/>
          <w:sz w:val="28"/>
          <w:szCs w:val="28"/>
          <w:lang w:eastAsia="zh-CN"/>
        </w:rPr>
        <w:t xml:space="preserve"> format</w:t>
      </w:r>
      <w:r w:rsidR="00915DDE" w:rsidRPr="009568BD">
        <w:rPr>
          <w:rFonts w:ascii="Times New Roman" w:hAnsi="Times New Roman"/>
          <w:sz w:val="28"/>
          <w:szCs w:val="28"/>
          <w:lang w:eastAsia="zh-CN"/>
        </w:rPr>
        <w:t xml:space="preserve">s and only one of them </w:t>
      </w:r>
      <w:r w:rsidR="00D322D0" w:rsidRPr="009568BD">
        <w:rPr>
          <w:rFonts w:ascii="Times New Roman" w:hAnsi="Times New Roman"/>
          <w:sz w:val="28"/>
          <w:szCs w:val="28"/>
          <w:lang w:eastAsia="zh-CN"/>
        </w:rPr>
        <w:t>would</w:t>
      </w:r>
      <w:r w:rsidR="00915DDE" w:rsidRPr="009568BD">
        <w:rPr>
          <w:rFonts w:ascii="Times New Roman" w:hAnsi="Times New Roman"/>
          <w:sz w:val="28"/>
          <w:szCs w:val="28"/>
          <w:lang w:eastAsia="zh-CN"/>
        </w:rPr>
        <w:t xml:space="preserve"> be </w:t>
      </w:r>
      <w:r w:rsidR="00613AD9" w:rsidRPr="009568BD">
        <w:rPr>
          <w:rFonts w:ascii="Times New Roman" w:hAnsi="Times New Roman"/>
          <w:sz w:val="28"/>
          <w:szCs w:val="28"/>
          <w:lang w:eastAsia="zh-CN"/>
        </w:rPr>
        <w:t xml:space="preserve">used and </w:t>
      </w:r>
      <w:r w:rsidR="00915DDE" w:rsidRPr="009568BD">
        <w:rPr>
          <w:rFonts w:ascii="Times New Roman" w:hAnsi="Times New Roman"/>
          <w:sz w:val="28"/>
          <w:szCs w:val="28"/>
          <w:lang w:eastAsia="zh-CN"/>
        </w:rPr>
        <w:t xml:space="preserve">tested. For example, the </w:t>
      </w:r>
      <w:r w:rsidR="00613AD9" w:rsidRPr="009568BD">
        <w:rPr>
          <w:rFonts w:ascii="Times New Roman" w:hAnsi="Times New Roman"/>
          <w:sz w:val="28"/>
          <w:szCs w:val="28"/>
          <w:lang w:eastAsia="zh-CN"/>
        </w:rPr>
        <w:t>i</w:t>
      </w:r>
      <w:r w:rsidR="00915DDE" w:rsidRPr="009568BD">
        <w:rPr>
          <w:rFonts w:ascii="Times New Roman" w:hAnsi="Times New Roman"/>
          <w:sz w:val="28"/>
          <w:szCs w:val="28"/>
          <w:lang w:eastAsia="zh-CN"/>
        </w:rPr>
        <w:t xml:space="preserve">mmediate </w:t>
      </w:r>
      <w:r w:rsidR="00613AD9" w:rsidRPr="009568BD">
        <w:rPr>
          <w:rFonts w:ascii="Times New Roman" w:hAnsi="Times New Roman"/>
          <w:sz w:val="28"/>
          <w:szCs w:val="28"/>
          <w:lang w:eastAsia="zh-CN"/>
        </w:rPr>
        <w:t xml:space="preserve">value in </w:t>
      </w:r>
      <w:r w:rsidR="00915DDE" w:rsidRPr="009568BD">
        <w:rPr>
          <w:rFonts w:ascii="Times New Roman" w:hAnsi="Times New Roman"/>
          <w:sz w:val="28"/>
          <w:szCs w:val="28"/>
          <w:lang w:eastAsia="zh-CN"/>
        </w:rPr>
        <w:t xml:space="preserve">data-processing instruction is encoded into a base number with a shift rotation. Some constant values may have different combinations of base and rotation values and the assembler only chooses the encoding with lowest rotation value. </w:t>
      </w:r>
    </w:p>
    <w:p w:rsidR="00855FF8" w:rsidRPr="009568BD" w:rsidRDefault="00855FF8" w:rsidP="00855FF8">
      <w:pPr>
        <w:pStyle w:val="Heading1"/>
        <w:rPr>
          <w:rFonts w:ascii="Times New Roman" w:hAnsi="Times New Roman"/>
          <w:sz w:val="28"/>
          <w:szCs w:val="28"/>
        </w:rPr>
      </w:pPr>
      <w:r w:rsidRPr="009568BD">
        <w:rPr>
          <w:rFonts w:ascii="Times New Roman" w:hAnsi="Times New Roman"/>
          <w:sz w:val="28"/>
          <w:szCs w:val="28"/>
        </w:rPr>
        <w:t>Sequence generation</w:t>
      </w:r>
    </w:p>
    <w:p w:rsidR="00324FC1" w:rsidRPr="009568BD" w:rsidRDefault="00BA6A54" w:rsidP="00DE070A">
      <w:pPr>
        <w:pStyle w:val="Body"/>
        <w:rPr>
          <w:rFonts w:ascii="Times New Roman" w:hAnsi="Times New Roman"/>
          <w:sz w:val="28"/>
          <w:szCs w:val="28"/>
          <w:lang w:eastAsia="zh-CN"/>
        </w:rPr>
      </w:pPr>
      <w:r w:rsidRPr="009568BD">
        <w:rPr>
          <w:rFonts w:ascii="Times New Roman" w:hAnsi="Times New Roman"/>
          <w:sz w:val="28"/>
          <w:szCs w:val="28"/>
        </w:rPr>
        <w:t xml:space="preserve">ART defines </w:t>
      </w:r>
      <w:r w:rsidR="005B46BE" w:rsidRPr="009568BD">
        <w:rPr>
          <w:rFonts w:ascii="Times New Roman" w:hAnsi="Times New Roman"/>
          <w:sz w:val="28"/>
          <w:szCs w:val="28"/>
        </w:rPr>
        <w:t>FSMs (Finite State Machine) to generate specific instruction sequence for validating optimization techniques</w:t>
      </w:r>
      <w:r w:rsidR="000E1FB8" w:rsidRPr="009568BD">
        <w:rPr>
          <w:rFonts w:ascii="Times New Roman" w:hAnsi="Times New Roman"/>
          <w:sz w:val="28"/>
          <w:szCs w:val="28"/>
        </w:rPr>
        <w:t>, as i</w:t>
      </w:r>
      <w:r w:rsidR="005B46BE" w:rsidRPr="009568BD">
        <w:rPr>
          <w:rFonts w:ascii="Times New Roman" w:hAnsi="Times New Roman"/>
          <w:sz w:val="28"/>
          <w:szCs w:val="28"/>
        </w:rPr>
        <w:t xml:space="preserve">t couldn’t </w:t>
      </w:r>
      <w:r w:rsidR="00416FA9" w:rsidRPr="009568BD">
        <w:rPr>
          <w:rFonts w:ascii="Times New Roman" w:hAnsi="Times New Roman"/>
          <w:sz w:val="28"/>
          <w:szCs w:val="28"/>
        </w:rPr>
        <w:t>generate</w:t>
      </w:r>
      <w:r w:rsidR="00A71609" w:rsidRPr="009568BD">
        <w:rPr>
          <w:rFonts w:ascii="Times New Roman" w:hAnsi="Times New Roman"/>
          <w:sz w:val="28"/>
          <w:szCs w:val="28"/>
        </w:rPr>
        <w:t xml:space="preserve"> specific</w:t>
      </w:r>
      <w:r w:rsidR="00416FA9" w:rsidRPr="009568BD">
        <w:rPr>
          <w:rFonts w:ascii="Times New Roman" w:hAnsi="Times New Roman"/>
          <w:sz w:val="28"/>
          <w:szCs w:val="28"/>
        </w:rPr>
        <w:t xml:space="preserve"> instruction sequence to </w:t>
      </w:r>
      <w:r w:rsidR="005B46BE" w:rsidRPr="009568BD">
        <w:rPr>
          <w:rFonts w:ascii="Times New Roman" w:hAnsi="Times New Roman"/>
          <w:sz w:val="28"/>
          <w:szCs w:val="28"/>
        </w:rPr>
        <w:t xml:space="preserve">validate optimization effectively without any direction. </w:t>
      </w:r>
      <w:r w:rsidR="00DE070A" w:rsidRPr="009568BD">
        <w:rPr>
          <w:rFonts w:ascii="Times New Roman" w:hAnsi="Times New Roman"/>
          <w:sz w:val="28"/>
          <w:szCs w:val="28"/>
        </w:rPr>
        <w:t xml:space="preserve">The </w:t>
      </w:r>
      <w:r w:rsidR="005B46BE" w:rsidRPr="009568BD">
        <w:rPr>
          <w:rFonts w:ascii="Times New Roman" w:hAnsi="Times New Roman"/>
          <w:sz w:val="28"/>
          <w:szCs w:val="28"/>
        </w:rPr>
        <w:t xml:space="preserve">FSM </w:t>
      </w:r>
      <w:r w:rsidR="00DE070A" w:rsidRPr="009568BD">
        <w:rPr>
          <w:rFonts w:ascii="Times New Roman" w:hAnsi="Times New Roman"/>
          <w:sz w:val="28"/>
          <w:szCs w:val="28"/>
        </w:rPr>
        <w:t>concept</w:t>
      </w:r>
      <w:r w:rsidR="00416FA9" w:rsidRPr="009568BD">
        <w:rPr>
          <w:rFonts w:ascii="Times New Roman" w:hAnsi="Times New Roman"/>
          <w:sz w:val="28"/>
          <w:szCs w:val="28"/>
        </w:rPr>
        <w:t xml:space="preserve"> </w:t>
      </w:r>
      <w:r w:rsidR="00E14F3C" w:rsidRPr="009568BD">
        <w:rPr>
          <w:rFonts w:ascii="Times New Roman" w:hAnsi="Times New Roman"/>
          <w:sz w:val="28"/>
          <w:szCs w:val="28"/>
        </w:rPr>
        <w:t xml:space="preserve">in ART </w:t>
      </w:r>
      <w:r w:rsidR="00416FA9" w:rsidRPr="009568BD">
        <w:rPr>
          <w:rFonts w:ascii="Times New Roman" w:hAnsi="Times New Roman"/>
          <w:sz w:val="28"/>
          <w:szCs w:val="28"/>
        </w:rPr>
        <w:t xml:space="preserve">is similar with production in </w:t>
      </w:r>
      <w:proofErr w:type="spellStart"/>
      <w:r w:rsidR="00416FA9" w:rsidRPr="009568BD">
        <w:rPr>
          <w:rFonts w:ascii="Times New Roman" w:hAnsi="Times New Roman"/>
          <w:sz w:val="28"/>
          <w:szCs w:val="28"/>
        </w:rPr>
        <w:t>TiGeR</w:t>
      </w:r>
      <w:proofErr w:type="spellEnd"/>
      <w:r w:rsidR="00416FA9" w:rsidRPr="009568BD">
        <w:rPr>
          <w:rFonts w:ascii="Times New Roman" w:hAnsi="Times New Roman"/>
          <w:sz w:val="28"/>
          <w:szCs w:val="28"/>
        </w:rPr>
        <w:t xml:space="preserve"> </w:t>
      </w:r>
      <w:r w:rsidR="00B8486B" w:rsidRPr="009568BD">
        <w:rPr>
          <w:rFonts w:ascii="Times New Roman" w:hAnsi="Times New Roman"/>
          <w:sz w:val="28"/>
          <w:szCs w:val="28"/>
        </w:rPr>
        <w:fldChar w:fldCharType="begin"/>
      </w:r>
      <w:r w:rsidR="00416FA9" w:rsidRPr="009568BD">
        <w:rPr>
          <w:rFonts w:ascii="Times New Roman" w:hAnsi="Times New Roman"/>
          <w:sz w:val="28"/>
          <w:szCs w:val="28"/>
        </w:rPr>
        <w:instrText xml:space="preserve"> REF _Ref319960804 \r \h </w:instrText>
      </w:r>
      <w:r w:rsidR="00B8486B" w:rsidRPr="009568BD">
        <w:rPr>
          <w:rFonts w:ascii="Times New Roman" w:hAnsi="Times New Roman"/>
          <w:sz w:val="28"/>
          <w:szCs w:val="28"/>
        </w:rPr>
      </w:r>
      <w:r w:rsidR="009568BD" w:rsidRPr="009568BD">
        <w:rPr>
          <w:rFonts w:ascii="Times New Roman" w:hAnsi="Times New Roman"/>
          <w:sz w:val="28"/>
          <w:szCs w:val="28"/>
        </w:rPr>
        <w:instrText xml:space="preserve"> \* MERGEFORMAT </w:instrText>
      </w:r>
      <w:r w:rsidR="00B8486B" w:rsidRPr="009568BD">
        <w:rPr>
          <w:rFonts w:ascii="Times New Roman" w:hAnsi="Times New Roman"/>
          <w:sz w:val="28"/>
          <w:szCs w:val="28"/>
        </w:rPr>
        <w:fldChar w:fldCharType="separate"/>
      </w:r>
      <w:r w:rsidR="00416FA9" w:rsidRPr="009568BD">
        <w:rPr>
          <w:rFonts w:ascii="Times New Roman" w:hAnsi="Times New Roman"/>
          <w:sz w:val="28"/>
          <w:szCs w:val="28"/>
        </w:rPr>
        <w:t>[6]</w:t>
      </w:r>
      <w:r w:rsidR="00B8486B" w:rsidRPr="009568BD">
        <w:rPr>
          <w:rFonts w:ascii="Times New Roman" w:hAnsi="Times New Roman"/>
          <w:sz w:val="28"/>
          <w:szCs w:val="28"/>
        </w:rPr>
        <w:fldChar w:fldCharType="end"/>
      </w:r>
      <w:r w:rsidR="00416FA9" w:rsidRPr="009568BD">
        <w:rPr>
          <w:rFonts w:ascii="Times New Roman" w:hAnsi="Times New Roman"/>
          <w:sz w:val="28"/>
          <w:szCs w:val="28"/>
        </w:rPr>
        <w:t xml:space="preserve">, </w:t>
      </w:r>
      <w:r w:rsidR="00DE070A" w:rsidRPr="009568BD">
        <w:rPr>
          <w:rFonts w:ascii="Times New Roman" w:hAnsi="Times New Roman"/>
          <w:sz w:val="28"/>
          <w:szCs w:val="28"/>
        </w:rPr>
        <w:t>FSM</w:t>
      </w:r>
      <w:r w:rsidR="00416FA9" w:rsidRPr="009568BD">
        <w:rPr>
          <w:rFonts w:ascii="Times New Roman" w:hAnsi="Times New Roman"/>
          <w:sz w:val="28"/>
          <w:szCs w:val="28"/>
        </w:rPr>
        <w:t xml:space="preserve"> and </w:t>
      </w:r>
      <w:r w:rsidR="00DE070A" w:rsidRPr="009568BD">
        <w:rPr>
          <w:rFonts w:ascii="Times New Roman" w:hAnsi="Times New Roman"/>
          <w:sz w:val="28"/>
          <w:szCs w:val="28"/>
        </w:rPr>
        <w:t xml:space="preserve">recipe </w:t>
      </w:r>
      <w:r w:rsidR="00416FA9" w:rsidRPr="009568BD">
        <w:rPr>
          <w:rFonts w:ascii="Times New Roman" w:hAnsi="Times New Roman"/>
          <w:sz w:val="28"/>
          <w:szCs w:val="28"/>
        </w:rPr>
        <w:t>in café</w:t>
      </w:r>
      <w:r w:rsidR="00293E8B" w:rsidRPr="009568BD">
        <w:rPr>
          <w:rFonts w:ascii="Times New Roman" w:hAnsi="Times New Roman"/>
          <w:sz w:val="28"/>
          <w:szCs w:val="28"/>
        </w:rPr>
        <w:t xml:space="preserve"> </w:t>
      </w:r>
      <w:r w:rsidR="00B8486B" w:rsidRPr="009568BD">
        <w:rPr>
          <w:rFonts w:ascii="Times New Roman" w:hAnsi="Times New Roman"/>
          <w:sz w:val="28"/>
          <w:szCs w:val="28"/>
        </w:rPr>
        <w:fldChar w:fldCharType="begin"/>
      </w:r>
      <w:r w:rsidR="005B510E" w:rsidRPr="009568BD">
        <w:rPr>
          <w:rFonts w:ascii="Times New Roman" w:hAnsi="Times New Roman"/>
          <w:sz w:val="28"/>
          <w:szCs w:val="28"/>
        </w:rPr>
        <w:instrText xml:space="preserve"> REF _Ref319967598 \r \h </w:instrText>
      </w:r>
      <w:r w:rsidR="00B8486B" w:rsidRPr="009568BD">
        <w:rPr>
          <w:rFonts w:ascii="Times New Roman" w:hAnsi="Times New Roman"/>
          <w:sz w:val="28"/>
          <w:szCs w:val="28"/>
        </w:rPr>
      </w:r>
      <w:r w:rsidR="009568BD" w:rsidRPr="009568BD">
        <w:rPr>
          <w:rFonts w:ascii="Times New Roman" w:hAnsi="Times New Roman"/>
          <w:sz w:val="28"/>
          <w:szCs w:val="28"/>
        </w:rPr>
        <w:instrText xml:space="preserve"> \* MERGEFORMAT </w:instrText>
      </w:r>
      <w:r w:rsidR="00B8486B" w:rsidRPr="009568BD">
        <w:rPr>
          <w:rFonts w:ascii="Times New Roman" w:hAnsi="Times New Roman"/>
          <w:sz w:val="28"/>
          <w:szCs w:val="28"/>
        </w:rPr>
        <w:fldChar w:fldCharType="separate"/>
      </w:r>
      <w:r w:rsidR="005B510E" w:rsidRPr="009568BD">
        <w:rPr>
          <w:rFonts w:ascii="Times New Roman" w:hAnsi="Times New Roman"/>
          <w:sz w:val="28"/>
          <w:szCs w:val="28"/>
        </w:rPr>
        <w:t>[9]</w:t>
      </w:r>
      <w:r w:rsidR="00B8486B" w:rsidRPr="009568BD">
        <w:rPr>
          <w:rFonts w:ascii="Times New Roman" w:hAnsi="Times New Roman"/>
          <w:sz w:val="28"/>
          <w:szCs w:val="28"/>
        </w:rPr>
        <w:fldChar w:fldCharType="end"/>
      </w:r>
      <w:r w:rsidR="00DE070A" w:rsidRPr="009568BD">
        <w:rPr>
          <w:rFonts w:ascii="Times New Roman" w:hAnsi="Times New Roman"/>
          <w:sz w:val="28"/>
          <w:szCs w:val="28"/>
        </w:rPr>
        <w:t xml:space="preserve">, but the FSMs are </w:t>
      </w:r>
      <w:r w:rsidR="00A71609" w:rsidRPr="009568BD">
        <w:rPr>
          <w:rFonts w:ascii="Times New Roman" w:hAnsi="Times New Roman"/>
          <w:sz w:val="28"/>
          <w:szCs w:val="28"/>
        </w:rPr>
        <w:t xml:space="preserve">defined for </w:t>
      </w:r>
      <w:r w:rsidR="00DE070A" w:rsidRPr="009568BD">
        <w:rPr>
          <w:rFonts w:ascii="Times New Roman" w:hAnsi="Times New Roman"/>
          <w:sz w:val="28"/>
          <w:szCs w:val="28"/>
        </w:rPr>
        <w:t>the</w:t>
      </w:r>
      <w:r w:rsidR="00A71609" w:rsidRPr="009568BD">
        <w:rPr>
          <w:rFonts w:ascii="Times New Roman" w:hAnsi="Times New Roman"/>
          <w:sz w:val="28"/>
          <w:szCs w:val="28"/>
        </w:rPr>
        <w:t xml:space="preserve"> specific</w:t>
      </w:r>
      <w:r w:rsidR="00DE070A" w:rsidRPr="009568BD">
        <w:rPr>
          <w:rFonts w:ascii="Times New Roman" w:hAnsi="Times New Roman"/>
          <w:sz w:val="28"/>
          <w:szCs w:val="28"/>
        </w:rPr>
        <w:t xml:space="preserve"> optimizations, </w:t>
      </w:r>
      <w:r w:rsidR="00A71609" w:rsidRPr="009568BD">
        <w:rPr>
          <w:rFonts w:ascii="Times New Roman" w:hAnsi="Times New Roman"/>
          <w:sz w:val="28"/>
          <w:szCs w:val="28"/>
        </w:rPr>
        <w:t>including</w:t>
      </w:r>
      <w:r w:rsidR="00DE070A" w:rsidRPr="009568BD">
        <w:rPr>
          <w:rFonts w:ascii="Times New Roman" w:hAnsi="Times New Roman"/>
          <w:sz w:val="28"/>
          <w:szCs w:val="28"/>
        </w:rPr>
        <w:t xml:space="preserve"> control flows and data flows.</w:t>
      </w:r>
    </w:p>
    <w:p w:rsidR="00915DDE" w:rsidRPr="009568BD" w:rsidRDefault="00B8486B" w:rsidP="00915DDE">
      <w:pPr>
        <w:pStyle w:val="Body"/>
        <w:rPr>
          <w:rFonts w:ascii="Times New Roman" w:hAnsi="Times New Roman"/>
          <w:sz w:val="28"/>
          <w:szCs w:val="28"/>
          <w:lang w:eastAsia="zh-CN"/>
        </w:rPr>
      </w:pPr>
      <w:r w:rsidRPr="009568BD">
        <w:rPr>
          <w:rFonts w:ascii="Times New Roman" w:hAnsi="Times New Roman"/>
          <w:sz w:val="28"/>
          <w:szCs w:val="28"/>
          <w:lang w:eastAsia="zh-CN"/>
        </w:rPr>
        <w:fldChar w:fldCharType="begin"/>
      </w:r>
      <w:r w:rsidR="00324FC1" w:rsidRPr="009568BD">
        <w:rPr>
          <w:rFonts w:ascii="Times New Roman" w:hAnsi="Times New Roman"/>
          <w:sz w:val="28"/>
          <w:szCs w:val="28"/>
          <w:lang w:eastAsia="zh-CN"/>
        </w:rPr>
        <w:instrText xml:space="preserve"> REF _Ref319614446 \h </w:instrText>
      </w:r>
      <w:r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Pr="009568BD">
        <w:rPr>
          <w:rFonts w:ascii="Times New Roman" w:hAnsi="Times New Roman"/>
          <w:sz w:val="28"/>
          <w:szCs w:val="28"/>
          <w:lang w:eastAsia="zh-CN"/>
        </w:rPr>
        <w:fldChar w:fldCharType="separate"/>
      </w:r>
      <w:r w:rsidR="00755FD4" w:rsidRPr="009568BD">
        <w:rPr>
          <w:rFonts w:ascii="Times New Roman" w:hAnsi="Times New Roman"/>
          <w:sz w:val="28"/>
          <w:szCs w:val="28"/>
        </w:rPr>
        <w:t xml:space="preserve">Figure </w:t>
      </w:r>
      <w:r w:rsidR="00755FD4" w:rsidRPr="009568BD">
        <w:rPr>
          <w:rFonts w:ascii="Times New Roman" w:hAnsi="Times New Roman"/>
          <w:b/>
          <w:noProof/>
          <w:sz w:val="28"/>
          <w:szCs w:val="28"/>
        </w:rPr>
        <w:t>3</w:t>
      </w:r>
      <w:r w:rsidRPr="009568BD">
        <w:rPr>
          <w:rFonts w:ascii="Times New Roman" w:hAnsi="Times New Roman"/>
          <w:sz w:val="28"/>
          <w:szCs w:val="28"/>
          <w:lang w:eastAsia="zh-CN"/>
        </w:rPr>
        <w:fldChar w:fldCharType="end"/>
      </w:r>
      <w:r w:rsidR="00324FC1" w:rsidRPr="009568BD">
        <w:rPr>
          <w:rFonts w:ascii="Times New Roman" w:hAnsi="Times New Roman"/>
          <w:sz w:val="28"/>
          <w:szCs w:val="28"/>
          <w:lang w:eastAsia="zh-CN"/>
        </w:rPr>
        <w:t xml:space="preserve"> </w:t>
      </w:r>
      <w:r w:rsidR="00915DDE" w:rsidRPr="009568BD">
        <w:rPr>
          <w:rFonts w:ascii="Times New Roman" w:hAnsi="Times New Roman"/>
          <w:sz w:val="28"/>
          <w:szCs w:val="28"/>
          <w:lang w:eastAsia="zh-CN"/>
        </w:rPr>
        <w:t xml:space="preserve">lists all </w:t>
      </w:r>
      <w:r w:rsidR="00A71609" w:rsidRPr="009568BD">
        <w:rPr>
          <w:rFonts w:ascii="Times New Roman" w:hAnsi="Times New Roman"/>
          <w:sz w:val="28"/>
          <w:szCs w:val="28"/>
          <w:lang w:eastAsia="zh-CN"/>
        </w:rPr>
        <w:t xml:space="preserve">types of </w:t>
      </w:r>
      <w:r w:rsidR="00915DDE" w:rsidRPr="009568BD">
        <w:rPr>
          <w:rFonts w:ascii="Times New Roman" w:hAnsi="Times New Roman"/>
          <w:sz w:val="28"/>
          <w:szCs w:val="28"/>
          <w:lang w:eastAsia="zh-CN"/>
        </w:rPr>
        <w:t>control flow types currently supported</w:t>
      </w:r>
      <w:r w:rsidR="00324FC1" w:rsidRPr="009568BD">
        <w:rPr>
          <w:rFonts w:ascii="Times New Roman" w:hAnsi="Times New Roman"/>
          <w:sz w:val="28"/>
          <w:szCs w:val="28"/>
          <w:lang w:eastAsia="zh-CN"/>
        </w:rPr>
        <w:t xml:space="preserve"> in ART</w:t>
      </w:r>
      <w:r w:rsidR="00915DDE" w:rsidRPr="009568BD">
        <w:rPr>
          <w:rFonts w:ascii="Times New Roman" w:hAnsi="Times New Roman"/>
          <w:sz w:val="28"/>
          <w:szCs w:val="28"/>
          <w:lang w:eastAsia="zh-CN"/>
        </w:rPr>
        <w:t>, including by-pass</w:t>
      </w:r>
      <w:r w:rsidR="00324FC1" w:rsidRPr="009568BD">
        <w:rPr>
          <w:rFonts w:ascii="Times New Roman" w:hAnsi="Times New Roman"/>
          <w:sz w:val="28"/>
          <w:szCs w:val="28"/>
          <w:lang w:eastAsia="zh-CN"/>
        </w:rPr>
        <w:t>, hammock</w:t>
      </w:r>
      <w:r w:rsidR="00915DDE" w:rsidRPr="009568BD">
        <w:rPr>
          <w:rFonts w:ascii="Times New Roman" w:hAnsi="Times New Roman"/>
          <w:sz w:val="28"/>
          <w:szCs w:val="28"/>
          <w:lang w:eastAsia="zh-CN"/>
        </w:rPr>
        <w:t xml:space="preserve">, </w:t>
      </w:r>
      <w:r w:rsidR="00324FC1" w:rsidRPr="009568BD">
        <w:rPr>
          <w:rFonts w:ascii="Times New Roman" w:hAnsi="Times New Roman"/>
          <w:sz w:val="28"/>
          <w:szCs w:val="28"/>
          <w:lang w:eastAsia="zh-CN"/>
        </w:rPr>
        <w:t>loop</w:t>
      </w:r>
      <w:r w:rsidR="00915DDE" w:rsidRPr="009568BD">
        <w:rPr>
          <w:rFonts w:ascii="Times New Roman" w:hAnsi="Times New Roman"/>
          <w:sz w:val="28"/>
          <w:szCs w:val="28"/>
          <w:lang w:eastAsia="zh-CN"/>
        </w:rPr>
        <w:t xml:space="preserve"> and irreducible loop and call-ret flow. All </w:t>
      </w:r>
      <w:r w:rsidR="00324FC1" w:rsidRPr="009568BD">
        <w:rPr>
          <w:rFonts w:ascii="Times New Roman" w:hAnsi="Times New Roman"/>
          <w:sz w:val="28"/>
          <w:szCs w:val="28"/>
          <w:lang w:eastAsia="zh-CN"/>
        </w:rPr>
        <w:t xml:space="preserve">of </w:t>
      </w:r>
      <w:r w:rsidR="00915DDE" w:rsidRPr="009568BD">
        <w:rPr>
          <w:rFonts w:ascii="Times New Roman" w:hAnsi="Times New Roman"/>
          <w:sz w:val="28"/>
          <w:szCs w:val="28"/>
          <w:lang w:eastAsia="zh-CN"/>
        </w:rPr>
        <w:t>these different flows are def</w:t>
      </w:r>
      <w:r w:rsidR="00324FC1" w:rsidRPr="009568BD">
        <w:rPr>
          <w:rFonts w:ascii="Times New Roman" w:hAnsi="Times New Roman"/>
          <w:sz w:val="28"/>
          <w:szCs w:val="28"/>
          <w:lang w:eastAsia="zh-CN"/>
        </w:rPr>
        <w:t>ined as sub-classes of a</w:t>
      </w:r>
      <w:r w:rsidR="00902995" w:rsidRPr="009568BD">
        <w:rPr>
          <w:rFonts w:ascii="Times New Roman" w:hAnsi="Times New Roman"/>
          <w:sz w:val="28"/>
          <w:szCs w:val="28"/>
          <w:lang w:eastAsia="zh-CN"/>
        </w:rPr>
        <w:t xml:space="preserve"> basic </w:t>
      </w:r>
      <w:r w:rsidR="00915DDE" w:rsidRPr="009568BD">
        <w:rPr>
          <w:rFonts w:ascii="Times New Roman" w:hAnsi="Times New Roman"/>
          <w:sz w:val="28"/>
          <w:szCs w:val="28"/>
          <w:lang w:eastAsia="zh-CN"/>
        </w:rPr>
        <w:t xml:space="preserve">block so that </w:t>
      </w:r>
      <w:r w:rsidR="00324FC1" w:rsidRPr="009568BD">
        <w:rPr>
          <w:rFonts w:ascii="Times New Roman" w:hAnsi="Times New Roman"/>
          <w:sz w:val="28"/>
          <w:szCs w:val="28"/>
          <w:lang w:eastAsia="zh-CN"/>
        </w:rPr>
        <w:t>it’s</w:t>
      </w:r>
      <w:r w:rsidR="00902995" w:rsidRPr="009568BD">
        <w:rPr>
          <w:rFonts w:ascii="Times New Roman" w:hAnsi="Times New Roman"/>
          <w:sz w:val="28"/>
          <w:szCs w:val="28"/>
          <w:lang w:eastAsia="zh-CN"/>
        </w:rPr>
        <w:t xml:space="preserve"> easy</w:t>
      </w:r>
      <w:r w:rsidR="00915DDE" w:rsidRPr="009568BD">
        <w:rPr>
          <w:rFonts w:ascii="Times New Roman" w:hAnsi="Times New Roman"/>
          <w:sz w:val="28"/>
          <w:szCs w:val="28"/>
          <w:lang w:eastAsia="zh-CN"/>
        </w:rPr>
        <w:t xml:space="preserve"> </w:t>
      </w:r>
      <w:r w:rsidR="00324FC1" w:rsidRPr="009568BD">
        <w:rPr>
          <w:rFonts w:ascii="Times New Roman" w:hAnsi="Times New Roman"/>
          <w:sz w:val="28"/>
          <w:szCs w:val="28"/>
          <w:lang w:eastAsia="zh-CN"/>
        </w:rPr>
        <w:t xml:space="preserve">to </w:t>
      </w:r>
      <w:r w:rsidR="00915DDE" w:rsidRPr="009568BD">
        <w:rPr>
          <w:rFonts w:ascii="Times New Roman" w:hAnsi="Times New Roman"/>
          <w:sz w:val="28"/>
          <w:szCs w:val="28"/>
          <w:lang w:eastAsia="zh-CN"/>
        </w:rPr>
        <w:t>generate code with different kinds of control-flow nested together. Among them, the call-ret flow is implemented to support special interwork function call between ARM and Thumb instruction set</w:t>
      </w:r>
      <w:r w:rsidR="00A71609" w:rsidRPr="009568BD">
        <w:rPr>
          <w:rFonts w:ascii="Times New Roman" w:hAnsi="Times New Roman"/>
          <w:sz w:val="28"/>
          <w:szCs w:val="28"/>
          <w:lang w:eastAsia="zh-CN"/>
        </w:rPr>
        <w:t xml:space="preserve"> </w:t>
      </w:r>
      <w:r w:rsidRPr="009568BD">
        <w:rPr>
          <w:rFonts w:ascii="Times New Roman" w:hAnsi="Times New Roman"/>
          <w:sz w:val="28"/>
          <w:szCs w:val="28"/>
          <w:lang w:eastAsia="zh-CN"/>
        </w:rPr>
        <w:fldChar w:fldCharType="begin"/>
      </w:r>
      <w:r w:rsidR="00A71609" w:rsidRPr="009568BD">
        <w:rPr>
          <w:rFonts w:ascii="Times New Roman" w:hAnsi="Times New Roman"/>
          <w:sz w:val="28"/>
          <w:szCs w:val="28"/>
          <w:lang w:eastAsia="zh-CN"/>
        </w:rPr>
        <w:instrText xml:space="preserve"> REF _Ref319675639 \r \h </w:instrText>
      </w:r>
      <w:r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Pr="009568BD">
        <w:rPr>
          <w:rFonts w:ascii="Times New Roman" w:hAnsi="Times New Roman"/>
          <w:sz w:val="28"/>
          <w:szCs w:val="28"/>
          <w:lang w:eastAsia="zh-CN"/>
        </w:rPr>
        <w:fldChar w:fldCharType="separate"/>
      </w:r>
      <w:r w:rsidR="00A71609" w:rsidRPr="009568BD">
        <w:rPr>
          <w:rFonts w:ascii="Times New Roman" w:hAnsi="Times New Roman"/>
          <w:sz w:val="28"/>
          <w:szCs w:val="28"/>
          <w:lang w:eastAsia="zh-CN"/>
        </w:rPr>
        <w:t>[8]</w:t>
      </w:r>
      <w:r w:rsidRPr="009568BD">
        <w:rPr>
          <w:rFonts w:ascii="Times New Roman" w:hAnsi="Times New Roman"/>
          <w:sz w:val="28"/>
          <w:szCs w:val="28"/>
          <w:lang w:eastAsia="zh-CN"/>
        </w:rPr>
        <w:fldChar w:fldCharType="end"/>
      </w:r>
      <w:r w:rsidR="00915DDE" w:rsidRPr="009568BD">
        <w:rPr>
          <w:rFonts w:ascii="Times New Roman" w:hAnsi="Times New Roman"/>
          <w:sz w:val="28"/>
          <w:szCs w:val="28"/>
          <w:lang w:eastAsia="zh-CN"/>
        </w:rPr>
        <w:t>.</w:t>
      </w:r>
    </w:p>
    <w:bookmarkStart w:id="1" w:name="_Ref319614446"/>
    <w:p w:rsidR="00915DDE" w:rsidRPr="009568BD" w:rsidRDefault="00915DDE" w:rsidP="00324FC1">
      <w:pPr>
        <w:pStyle w:val="Caption"/>
        <w:rPr>
          <w:rFonts w:ascii="Times New Roman" w:hAnsi="Times New Roman"/>
          <w:sz w:val="28"/>
          <w:szCs w:val="28"/>
          <w:lang w:eastAsia="zh-CN"/>
        </w:rPr>
      </w:pPr>
      <w:r w:rsidRPr="009568BD">
        <w:rPr>
          <w:rFonts w:ascii="Times New Roman" w:hAnsi="Times New Roman"/>
          <w:sz w:val="28"/>
          <w:szCs w:val="28"/>
        </w:rPr>
        <w:object w:dxaOrig="11083" w:dyaOrig="4620">
          <v:shape id="_x0000_i1026" type="#_x0000_t75" style="width:414.7pt;height:172.8pt" o:ole="">
            <v:imagedata r:id="rId13" o:title=""/>
          </v:shape>
          <o:OLEObject Type="Embed" ProgID="Visio.Drawing.11" ShapeID="_x0000_i1026" DrawAspect="Content" ObjectID="_1403592397" r:id="rId14"/>
        </w:object>
      </w:r>
      <w:r w:rsidR="00324FC1" w:rsidRPr="009568BD">
        <w:rPr>
          <w:rFonts w:ascii="Times New Roman" w:hAnsi="Times New Roman"/>
          <w:b w:val="0"/>
          <w:sz w:val="28"/>
          <w:szCs w:val="28"/>
        </w:rPr>
        <w:t xml:space="preserve">Figure </w:t>
      </w:r>
      <w:r w:rsidR="00B8486B" w:rsidRPr="009568BD">
        <w:rPr>
          <w:rFonts w:ascii="Times New Roman" w:hAnsi="Times New Roman"/>
          <w:b w:val="0"/>
          <w:sz w:val="28"/>
          <w:szCs w:val="28"/>
        </w:rPr>
        <w:fldChar w:fldCharType="begin"/>
      </w:r>
      <w:r w:rsidR="00324FC1" w:rsidRPr="009568BD">
        <w:rPr>
          <w:rFonts w:ascii="Times New Roman" w:hAnsi="Times New Roman"/>
          <w:b w:val="0"/>
          <w:sz w:val="28"/>
          <w:szCs w:val="28"/>
        </w:rPr>
        <w:instrText xml:space="preserve"> SEQ Figure \* ARABIC </w:instrText>
      </w:r>
      <w:r w:rsidR="00B8486B" w:rsidRPr="009568BD">
        <w:rPr>
          <w:rFonts w:ascii="Times New Roman" w:hAnsi="Times New Roman"/>
          <w:b w:val="0"/>
          <w:sz w:val="28"/>
          <w:szCs w:val="28"/>
        </w:rPr>
        <w:fldChar w:fldCharType="separate"/>
      </w:r>
      <w:r w:rsidR="00D50E6C" w:rsidRPr="009568BD">
        <w:rPr>
          <w:rFonts w:ascii="Times New Roman" w:hAnsi="Times New Roman"/>
          <w:b w:val="0"/>
          <w:noProof/>
          <w:sz w:val="28"/>
          <w:szCs w:val="28"/>
        </w:rPr>
        <w:t>3</w:t>
      </w:r>
      <w:r w:rsidR="00B8486B" w:rsidRPr="009568BD">
        <w:rPr>
          <w:rFonts w:ascii="Times New Roman" w:hAnsi="Times New Roman"/>
          <w:b w:val="0"/>
          <w:sz w:val="28"/>
          <w:szCs w:val="28"/>
        </w:rPr>
        <w:fldChar w:fldCharType="end"/>
      </w:r>
      <w:bookmarkEnd w:id="1"/>
      <w:r w:rsidR="00324FC1" w:rsidRPr="009568BD">
        <w:rPr>
          <w:rFonts w:ascii="Times New Roman" w:hAnsi="Times New Roman"/>
          <w:b w:val="0"/>
          <w:sz w:val="28"/>
          <w:szCs w:val="28"/>
        </w:rPr>
        <w:t xml:space="preserve"> control flows defined in ART</w:t>
      </w:r>
    </w:p>
    <w:p w:rsidR="00A71609" w:rsidRPr="009568BD" w:rsidRDefault="00A71609" w:rsidP="00A71609">
      <w:pPr>
        <w:pStyle w:val="Body"/>
        <w:rPr>
          <w:rFonts w:ascii="Times New Roman" w:hAnsi="Times New Roman"/>
          <w:sz w:val="28"/>
          <w:szCs w:val="28"/>
          <w:lang w:eastAsia="zh-CN"/>
        </w:rPr>
      </w:pPr>
      <w:r w:rsidRPr="009568BD">
        <w:rPr>
          <w:rFonts w:ascii="Times New Roman" w:hAnsi="Times New Roman"/>
          <w:sz w:val="28"/>
          <w:szCs w:val="28"/>
          <w:lang w:eastAsia="zh-CN"/>
        </w:rPr>
        <w:lastRenderedPageBreak/>
        <w:t xml:space="preserve">ART also defines some FSMs for data flows to validate data optimization, which could be used together with FSMs for control flows to guide instruction sequence generation. Below </w:t>
      </w:r>
      <w:proofErr w:type="gramStart"/>
      <w:r w:rsidRPr="009568BD">
        <w:rPr>
          <w:rFonts w:ascii="Times New Roman" w:hAnsi="Times New Roman"/>
          <w:sz w:val="28"/>
          <w:szCs w:val="28"/>
          <w:lang w:eastAsia="zh-CN"/>
        </w:rPr>
        <w:t>is</w:t>
      </w:r>
      <w:proofErr w:type="gramEnd"/>
      <w:r w:rsidRPr="009568BD">
        <w:rPr>
          <w:rFonts w:ascii="Times New Roman" w:hAnsi="Times New Roman"/>
          <w:sz w:val="28"/>
          <w:szCs w:val="28"/>
          <w:lang w:eastAsia="zh-CN"/>
        </w:rPr>
        <w:t xml:space="preserve"> some examples for data-flow FSM.</w:t>
      </w:r>
    </w:p>
    <w:p w:rsidR="00915DDE" w:rsidRPr="009568BD" w:rsidRDefault="00E47F38" w:rsidP="009E5F07">
      <w:pPr>
        <w:pStyle w:val="Body"/>
        <w:numPr>
          <w:ilvl w:val="0"/>
          <w:numId w:val="11"/>
        </w:numPr>
        <w:rPr>
          <w:rFonts w:ascii="Times New Roman" w:hAnsi="Times New Roman"/>
          <w:sz w:val="28"/>
          <w:szCs w:val="28"/>
          <w:lang w:eastAsia="zh-CN"/>
        </w:rPr>
      </w:pPr>
      <w:r w:rsidRPr="009568BD">
        <w:rPr>
          <w:rFonts w:ascii="Times New Roman" w:hAnsi="Times New Roman"/>
          <w:sz w:val="28"/>
          <w:szCs w:val="28"/>
          <w:lang w:eastAsia="zh-CN"/>
        </w:rPr>
        <w:t>sequence</w:t>
      </w:r>
      <w:r w:rsidR="00915DDE" w:rsidRPr="009568BD">
        <w:rPr>
          <w:rFonts w:ascii="Times New Roman" w:hAnsi="Times New Roman"/>
          <w:sz w:val="28"/>
          <w:szCs w:val="28"/>
          <w:lang w:eastAsia="zh-CN"/>
        </w:rPr>
        <w:t xml:space="preserve"> for </w:t>
      </w:r>
      <w:r w:rsidRPr="009568BD">
        <w:rPr>
          <w:rFonts w:ascii="Times New Roman" w:hAnsi="Times New Roman"/>
          <w:sz w:val="28"/>
          <w:szCs w:val="28"/>
          <w:lang w:eastAsia="zh-CN"/>
        </w:rPr>
        <w:t>validating r</w:t>
      </w:r>
      <w:r w:rsidR="00915DDE" w:rsidRPr="009568BD">
        <w:rPr>
          <w:rFonts w:ascii="Times New Roman" w:hAnsi="Times New Roman"/>
          <w:sz w:val="28"/>
          <w:szCs w:val="28"/>
          <w:lang w:eastAsia="zh-CN"/>
        </w:rPr>
        <w:t>egister allocation</w:t>
      </w:r>
    </w:p>
    <w:p w:rsidR="00915DDE" w:rsidRPr="009568BD" w:rsidRDefault="00A71609" w:rsidP="00915DDE">
      <w:pPr>
        <w:pStyle w:val="Body"/>
        <w:rPr>
          <w:rFonts w:ascii="Times New Roman" w:hAnsi="Times New Roman"/>
          <w:sz w:val="28"/>
          <w:szCs w:val="28"/>
        </w:rPr>
      </w:pPr>
      <w:r w:rsidRPr="009568BD">
        <w:rPr>
          <w:rFonts w:ascii="Times New Roman" w:hAnsi="Times New Roman"/>
          <w:sz w:val="28"/>
          <w:szCs w:val="28"/>
        </w:rPr>
        <w:t xml:space="preserve">Register allocator is a common optimization technique, </w:t>
      </w:r>
      <w:r w:rsidR="000D3075" w:rsidRPr="009568BD">
        <w:rPr>
          <w:rFonts w:ascii="Times New Roman" w:hAnsi="Times New Roman"/>
          <w:sz w:val="28"/>
          <w:szCs w:val="28"/>
        </w:rPr>
        <w:t xml:space="preserve">which is used to map the virtual register used by optimization to the physical register. </w:t>
      </w:r>
      <w:r w:rsidR="00915DDE" w:rsidRPr="009568BD">
        <w:rPr>
          <w:rFonts w:ascii="Times New Roman" w:hAnsi="Times New Roman"/>
          <w:sz w:val="28"/>
          <w:szCs w:val="28"/>
          <w:lang w:eastAsia="zh-CN"/>
        </w:rPr>
        <w:t xml:space="preserve">For </w:t>
      </w:r>
      <w:r w:rsidR="009E5F07" w:rsidRPr="009568BD">
        <w:rPr>
          <w:rFonts w:ascii="Times New Roman" w:hAnsi="Times New Roman"/>
          <w:sz w:val="28"/>
          <w:szCs w:val="28"/>
          <w:lang w:eastAsia="zh-CN"/>
        </w:rPr>
        <w:t xml:space="preserve">validating </w:t>
      </w:r>
      <w:r w:rsidR="000D3075" w:rsidRPr="009568BD">
        <w:rPr>
          <w:rFonts w:ascii="Times New Roman" w:hAnsi="Times New Roman"/>
          <w:sz w:val="28"/>
          <w:szCs w:val="28"/>
          <w:lang w:eastAsia="zh-CN"/>
        </w:rPr>
        <w:t xml:space="preserve">this </w:t>
      </w:r>
      <w:r w:rsidRPr="009568BD">
        <w:rPr>
          <w:rFonts w:ascii="Times New Roman" w:hAnsi="Times New Roman"/>
          <w:sz w:val="28"/>
          <w:szCs w:val="28"/>
          <w:lang w:eastAsia="zh-CN"/>
        </w:rPr>
        <w:t>functionality</w:t>
      </w:r>
      <w:r w:rsidR="00915DDE" w:rsidRPr="009568BD">
        <w:rPr>
          <w:rFonts w:ascii="Times New Roman" w:hAnsi="Times New Roman"/>
          <w:sz w:val="28"/>
          <w:szCs w:val="28"/>
          <w:lang w:eastAsia="zh-CN"/>
        </w:rPr>
        <w:t xml:space="preserve">, </w:t>
      </w:r>
      <w:r w:rsidRPr="009568BD">
        <w:rPr>
          <w:rFonts w:ascii="Times New Roman" w:hAnsi="Times New Roman"/>
          <w:sz w:val="28"/>
          <w:szCs w:val="28"/>
          <w:lang w:eastAsia="zh-CN"/>
        </w:rPr>
        <w:t>ART</w:t>
      </w:r>
      <w:r w:rsidR="00915DDE" w:rsidRPr="009568BD">
        <w:rPr>
          <w:rFonts w:ascii="Times New Roman" w:hAnsi="Times New Roman"/>
          <w:sz w:val="28"/>
          <w:szCs w:val="28"/>
          <w:lang w:eastAsia="zh-CN"/>
        </w:rPr>
        <w:t xml:space="preserve"> define</w:t>
      </w:r>
      <w:r w:rsidRPr="009568BD">
        <w:rPr>
          <w:rFonts w:ascii="Times New Roman" w:hAnsi="Times New Roman"/>
          <w:sz w:val="28"/>
          <w:szCs w:val="28"/>
          <w:lang w:eastAsia="zh-CN"/>
        </w:rPr>
        <w:t>s</w:t>
      </w:r>
      <w:r w:rsidR="00915DDE" w:rsidRPr="009568BD">
        <w:rPr>
          <w:rFonts w:ascii="Times New Roman" w:hAnsi="Times New Roman"/>
          <w:sz w:val="28"/>
          <w:szCs w:val="28"/>
          <w:lang w:eastAsia="zh-CN"/>
        </w:rPr>
        <w:t xml:space="preserve"> three types of code sequence below: </w:t>
      </w:r>
      <w:proofErr w:type="spellStart"/>
      <w:r w:rsidR="00915DDE" w:rsidRPr="009568BD">
        <w:rPr>
          <w:rFonts w:ascii="Times New Roman" w:hAnsi="Times New Roman"/>
          <w:sz w:val="28"/>
          <w:szCs w:val="28"/>
          <w:lang w:eastAsia="zh-CN"/>
        </w:rPr>
        <w:t>write_reg_seq</w:t>
      </w:r>
      <w:proofErr w:type="spellEnd"/>
      <w:r w:rsidR="00915DDE" w:rsidRPr="009568BD">
        <w:rPr>
          <w:rFonts w:ascii="Times New Roman" w:hAnsi="Times New Roman"/>
          <w:sz w:val="28"/>
          <w:szCs w:val="28"/>
          <w:lang w:eastAsia="zh-CN"/>
        </w:rPr>
        <w:t xml:space="preserve">, </w:t>
      </w:r>
      <w:proofErr w:type="spellStart"/>
      <w:r w:rsidR="00915DDE" w:rsidRPr="009568BD">
        <w:rPr>
          <w:rFonts w:ascii="Times New Roman" w:hAnsi="Times New Roman"/>
          <w:sz w:val="28"/>
          <w:szCs w:val="28"/>
          <w:lang w:eastAsia="zh-CN"/>
        </w:rPr>
        <w:t>reg_joint_seq</w:t>
      </w:r>
      <w:proofErr w:type="spellEnd"/>
      <w:r w:rsidR="00915DDE" w:rsidRPr="009568BD">
        <w:rPr>
          <w:rFonts w:ascii="Times New Roman" w:hAnsi="Times New Roman"/>
          <w:sz w:val="28"/>
          <w:szCs w:val="28"/>
          <w:lang w:eastAsia="zh-CN"/>
        </w:rPr>
        <w:t xml:space="preserve"> and </w:t>
      </w:r>
      <w:proofErr w:type="spellStart"/>
      <w:r w:rsidR="00915DDE" w:rsidRPr="009568BD">
        <w:rPr>
          <w:rFonts w:ascii="Times New Roman" w:hAnsi="Times New Roman"/>
          <w:sz w:val="28"/>
          <w:szCs w:val="28"/>
          <w:lang w:eastAsia="zh-CN"/>
        </w:rPr>
        <w:t>read_reg_seq</w:t>
      </w:r>
      <w:proofErr w:type="spellEnd"/>
      <w:r w:rsidR="00915DDE" w:rsidRPr="009568BD">
        <w:rPr>
          <w:rFonts w:ascii="Times New Roman" w:hAnsi="Times New Roman"/>
          <w:sz w:val="28"/>
          <w:szCs w:val="28"/>
          <w:lang w:eastAsia="zh-CN"/>
        </w:rPr>
        <w:t xml:space="preserve">. </w:t>
      </w:r>
    </w:p>
    <w:p w:rsidR="009E5F07" w:rsidRPr="009568BD" w:rsidRDefault="009E5F07" w:rsidP="009E5F07">
      <w:pPr>
        <w:pStyle w:val="Body"/>
        <w:ind w:leftChars="200" w:left="400"/>
        <w:rPr>
          <w:rFonts w:ascii="Times New Roman" w:hAnsi="Times New Roman"/>
          <w:sz w:val="28"/>
          <w:szCs w:val="28"/>
          <w:lang w:eastAsia="zh-CN"/>
        </w:rPr>
      </w:pPr>
      <w:proofErr w:type="spellStart"/>
      <w:r w:rsidRPr="009568BD">
        <w:rPr>
          <w:rFonts w:ascii="Times New Roman" w:hAnsi="Times New Roman"/>
          <w:sz w:val="28"/>
          <w:szCs w:val="28"/>
          <w:lang w:eastAsia="zh-CN"/>
        </w:rPr>
        <w:t>write_reg_</w:t>
      </w:r>
      <w:proofErr w:type="gramStart"/>
      <w:r w:rsidRPr="009568BD">
        <w:rPr>
          <w:rFonts w:ascii="Times New Roman" w:hAnsi="Times New Roman"/>
          <w:sz w:val="28"/>
          <w:szCs w:val="28"/>
          <w:lang w:eastAsia="zh-CN"/>
        </w:rPr>
        <w:t>seq</w:t>
      </w:r>
      <w:proofErr w:type="spellEnd"/>
      <w:r w:rsidRPr="009568BD">
        <w:rPr>
          <w:rFonts w:ascii="Times New Roman" w:hAnsi="Times New Roman"/>
          <w:sz w:val="28"/>
          <w:szCs w:val="28"/>
          <w:lang w:eastAsia="zh-CN"/>
        </w:rPr>
        <w:t>{</w:t>
      </w:r>
      <w:proofErr w:type="gramEnd"/>
    </w:p>
    <w:p w:rsidR="009E5F07" w:rsidRPr="009568BD" w:rsidRDefault="00A71609" w:rsidP="009E5F07">
      <w:pPr>
        <w:pStyle w:val="Body"/>
        <w:ind w:leftChars="200" w:left="400" w:firstLine="320"/>
        <w:rPr>
          <w:rFonts w:ascii="Times New Roman" w:hAnsi="Times New Roman"/>
          <w:sz w:val="28"/>
          <w:szCs w:val="28"/>
          <w:lang w:eastAsia="zh-CN"/>
        </w:rPr>
      </w:pPr>
      <w:proofErr w:type="spellStart"/>
      <w:r w:rsidRPr="009568BD">
        <w:rPr>
          <w:rFonts w:ascii="Times New Roman" w:hAnsi="Times New Roman"/>
          <w:sz w:val="28"/>
          <w:szCs w:val="28"/>
          <w:lang w:eastAsia="zh-CN"/>
        </w:rPr>
        <w:t>dst_regs</w:t>
      </w:r>
      <w:proofErr w:type="spellEnd"/>
      <w:r w:rsidRPr="009568BD">
        <w:rPr>
          <w:rFonts w:ascii="Times New Roman" w:hAnsi="Times New Roman"/>
          <w:sz w:val="28"/>
          <w:szCs w:val="28"/>
          <w:lang w:eastAsia="zh-CN"/>
        </w:rPr>
        <w:t>: [</w:t>
      </w:r>
      <w:r w:rsidR="009E5F07" w:rsidRPr="009568BD">
        <w:rPr>
          <w:rFonts w:ascii="Times New Roman" w:hAnsi="Times New Roman"/>
          <w:sz w:val="28"/>
          <w:szCs w:val="28"/>
          <w:lang w:eastAsia="zh-CN"/>
        </w:rPr>
        <w:t>R0,</w:t>
      </w:r>
      <w:r w:rsidRPr="009568BD">
        <w:rPr>
          <w:rFonts w:ascii="Times New Roman" w:hAnsi="Times New Roman"/>
          <w:sz w:val="28"/>
          <w:szCs w:val="28"/>
          <w:lang w:eastAsia="zh-CN"/>
        </w:rPr>
        <w:t xml:space="preserve"> </w:t>
      </w:r>
      <w:r w:rsidR="009E5F07" w:rsidRPr="009568BD">
        <w:rPr>
          <w:rFonts w:ascii="Times New Roman" w:hAnsi="Times New Roman"/>
          <w:sz w:val="28"/>
          <w:szCs w:val="28"/>
          <w:lang w:eastAsia="zh-CN"/>
        </w:rPr>
        <w:t>R3</w:t>
      </w:r>
      <w:r w:rsidRPr="009568BD">
        <w:rPr>
          <w:rFonts w:ascii="Times New Roman" w:hAnsi="Times New Roman"/>
          <w:sz w:val="28"/>
          <w:szCs w:val="28"/>
          <w:lang w:eastAsia="zh-CN"/>
        </w:rPr>
        <w:t>]</w:t>
      </w:r>
      <w:r w:rsidR="009E5F07" w:rsidRPr="009568BD">
        <w:rPr>
          <w:rFonts w:ascii="Times New Roman" w:hAnsi="Times New Roman"/>
          <w:sz w:val="28"/>
          <w:szCs w:val="28"/>
          <w:lang w:eastAsia="zh-CN"/>
        </w:rPr>
        <w:t xml:space="preserve">, </w:t>
      </w:r>
      <w:r w:rsidRPr="009568BD">
        <w:rPr>
          <w:rFonts w:ascii="Times New Roman" w:hAnsi="Times New Roman"/>
          <w:sz w:val="28"/>
          <w:szCs w:val="28"/>
          <w:lang w:eastAsia="zh-CN"/>
        </w:rPr>
        <w:t>[</w:t>
      </w:r>
      <w:r w:rsidR="009E5F07" w:rsidRPr="009568BD">
        <w:rPr>
          <w:rFonts w:ascii="Times New Roman" w:hAnsi="Times New Roman"/>
          <w:sz w:val="28"/>
          <w:szCs w:val="28"/>
          <w:lang w:eastAsia="zh-CN"/>
        </w:rPr>
        <w:t>R4,</w:t>
      </w:r>
      <w:r w:rsidRPr="009568BD">
        <w:rPr>
          <w:rFonts w:ascii="Times New Roman" w:hAnsi="Times New Roman"/>
          <w:sz w:val="28"/>
          <w:szCs w:val="28"/>
          <w:lang w:eastAsia="zh-CN"/>
        </w:rPr>
        <w:t xml:space="preserve"> </w:t>
      </w:r>
      <w:r w:rsidR="009E5F07" w:rsidRPr="009568BD">
        <w:rPr>
          <w:rFonts w:ascii="Times New Roman" w:hAnsi="Times New Roman"/>
          <w:sz w:val="28"/>
          <w:szCs w:val="28"/>
          <w:lang w:eastAsia="zh-CN"/>
        </w:rPr>
        <w:t>R7</w:t>
      </w:r>
      <w:r w:rsidRPr="009568BD">
        <w:rPr>
          <w:rFonts w:ascii="Times New Roman" w:hAnsi="Times New Roman"/>
          <w:sz w:val="28"/>
          <w:szCs w:val="28"/>
          <w:lang w:eastAsia="zh-CN"/>
        </w:rPr>
        <w:t>]</w:t>
      </w:r>
      <w:r w:rsidR="009E5F07" w:rsidRPr="009568BD">
        <w:rPr>
          <w:rFonts w:ascii="Times New Roman" w:hAnsi="Times New Roman"/>
          <w:sz w:val="28"/>
          <w:szCs w:val="28"/>
          <w:lang w:eastAsia="zh-CN"/>
        </w:rPr>
        <w:t xml:space="preserve">, </w:t>
      </w:r>
      <w:r w:rsidRPr="009568BD">
        <w:rPr>
          <w:rFonts w:ascii="Times New Roman" w:hAnsi="Times New Roman"/>
          <w:sz w:val="28"/>
          <w:szCs w:val="28"/>
          <w:lang w:eastAsia="zh-CN"/>
        </w:rPr>
        <w:t>[</w:t>
      </w:r>
      <w:r w:rsidR="009E5F07" w:rsidRPr="009568BD">
        <w:rPr>
          <w:rFonts w:ascii="Times New Roman" w:hAnsi="Times New Roman"/>
          <w:sz w:val="28"/>
          <w:szCs w:val="28"/>
          <w:lang w:eastAsia="zh-CN"/>
        </w:rPr>
        <w:t>R8,</w:t>
      </w:r>
      <w:r w:rsidRPr="009568BD">
        <w:rPr>
          <w:rFonts w:ascii="Times New Roman" w:hAnsi="Times New Roman"/>
          <w:sz w:val="28"/>
          <w:szCs w:val="28"/>
          <w:lang w:eastAsia="zh-CN"/>
        </w:rPr>
        <w:t xml:space="preserve"> </w:t>
      </w:r>
      <w:r w:rsidR="009E5F07" w:rsidRPr="009568BD">
        <w:rPr>
          <w:rFonts w:ascii="Times New Roman" w:hAnsi="Times New Roman"/>
          <w:sz w:val="28"/>
          <w:szCs w:val="28"/>
          <w:lang w:eastAsia="zh-CN"/>
        </w:rPr>
        <w:t>R12</w:t>
      </w:r>
      <w:r w:rsidRPr="009568BD">
        <w:rPr>
          <w:rFonts w:ascii="Times New Roman" w:hAnsi="Times New Roman"/>
          <w:sz w:val="28"/>
          <w:szCs w:val="28"/>
          <w:lang w:eastAsia="zh-CN"/>
        </w:rPr>
        <w:t>]</w:t>
      </w:r>
      <w:r w:rsidR="009E5F07" w:rsidRPr="009568BD">
        <w:rPr>
          <w:rFonts w:ascii="Times New Roman" w:hAnsi="Times New Roman"/>
          <w:sz w:val="28"/>
          <w:szCs w:val="28"/>
          <w:lang w:eastAsia="zh-CN"/>
        </w:rPr>
        <w:t>, R13, R14</w:t>
      </w:r>
    </w:p>
    <w:p w:rsidR="009E5F07" w:rsidRPr="009568BD" w:rsidRDefault="009E5F07" w:rsidP="009E5F07">
      <w:pPr>
        <w:pStyle w:val="Body"/>
        <w:ind w:leftChars="200" w:left="400"/>
        <w:rPr>
          <w:rFonts w:ascii="Times New Roman" w:hAnsi="Times New Roman"/>
          <w:sz w:val="28"/>
          <w:szCs w:val="28"/>
          <w:lang w:eastAsia="zh-CN"/>
        </w:rPr>
      </w:pPr>
      <w:r w:rsidRPr="009568BD">
        <w:rPr>
          <w:rFonts w:ascii="Times New Roman" w:hAnsi="Times New Roman"/>
          <w:sz w:val="28"/>
          <w:szCs w:val="28"/>
          <w:lang w:eastAsia="zh-CN"/>
        </w:rPr>
        <w:t>}</w:t>
      </w:r>
    </w:p>
    <w:p w:rsidR="009E5F07" w:rsidRPr="009568BD" w:rsidRDefault="009E5F07" w:rsidP="009E5F07">
      <w:pPr>
        <w:pStyle w:val="Body"/>
        <w:ind w:leftChars="200" w:left="400"/>
        <w:rPr>
          <w:rFonts w:ascii="Times New Roman" w:hAnsi="Times New Roman"/>
          <w:sz w:val="28"/>
          <w:szCs w:val="28"/>
          <w:lang w:eastAsia="zh-CN"/>
        </w:rPr>
      </w:pPr>
      <w:proofErr w:type="spellStart"/>
      <w:r w:rsidRPr="009568BD">
        <w:rPr>
          <w:rFonts w:ascii="Times New Roman" w:hAnsi="Times New Roman"/>
          <w:sz w:val="28"/>
          <w:szCs w:val="28"/>
          <w:lang w:eastAsia="zh-CN"/>
        </w:rPr>
        <w:t>reg_joint_</w:t>
      </w:r>
      <w:proofErr w:type="gramStart"/>
      <w:r w:rsidRPr="009568BD">
        <w:rPr>
          <w:rFonts w:ascii="Times New Roman" w:hAnsi="Times New Roman"/>
          <w:sz w:val="28"/>
          <w:szCs w:val="28"/>
          <w:lang w:eastAsia="zh-CN"/>
        </w:rPr>
        <w:t>seq</w:t>
      </w:r>
      <w:proofErr w:type="spellEnd"/>
      <w:r w:rsidRPr="009568BD">
        <w:rPr>
          <w:rFonts w:ascii="Times New Roman" w:hAnsi="Times New Roman"/>
          <w:sz w:val="28"/>
          <w:szCs w:val="28"/>
          <w:lang w:eastAsia="zh-CN"/>
        </w:rPr>
        <w:t>{</w:t>
      </w:r>
      <w:proofErr w:type="gramEnd"/>
    </w:p>
    <w:p w:rsidR="009E5F07" w:rsidRPr="009568BD" w:rsidRDefault="009E5F07" w:rsidP="009E5F07">
      <w:pPr>
        <w:pStyle w:val="Body"/>
        <w:ind w:leftChars="200" w:left="400" w:firstLine="320"/>
        <w:rPr>
          <w:rFonts w:ascii="Times New Roman" w:hAnsi="Times New Roman"/>
          <w:sz w:val="28"/>
          <w:szCs w:val="28"/>
          <w:lang w:eastAsia="zh-CN"/>
        </w:rPr>
      </w:pPr>
      <w:proofErr w:type="spellStart"/>
      <w:r w:rsidRPr="009568BD">
        <w:rPr>
          <w:rFonts w:ascii="Times New Roman" w:hAnsi="Times New Roman"/>
          <w:sz w:val="28"/>
          <w:szCs w:val="28"/>
          <w:lang w:eastAsia="zh-CN"/>
        </w:rPr>
        <w:t>src_regs</w:t>
      </w:r>
      <w:proofErr w:type="spellEnd"/>
      <w:r w:rsidRPr="009568BD">
        <w:rPr>
          <w:rFonts w:ascii="Times New Roman" w:hAnsi="Times New Roman"/>
          <w:sz w:val="28"/>
          <w:szCs w:val="28"/>
          <w:lang w:eastAsia="zh-CN"/>
        </w:rPr>
        <w:t xml:space="preserve">: NOT </w:t>
      </w:r>
      <w:proofErr w:type="spellStart"/>
      <w:r w:rsidRPr="009568BD">
        <w:rPr>
          <w:rFonts w:ascii="Times New Roman" w:hAnsi="Times New Roman"/>
          <w:sz w:val="28"/>
          <w:szCs w:val="28"/>
          <w:lang w:eastAsia="zh-CN"/>
        </w:rPr>
        <w:t>write_reg_seq.dst_regs</w:t>
      </w:r>
      <w:proofErr w:type="spellEnd"/>
      <w:r w:rsidRPr="009568BD">
        <w:rPr>
          <w:rFonts w:ascii="Times New Roman" w:hAnsi="Times New Roman"/>
          <w:sz w:val="28"/>
          <w:szCs w:val="28"/>
          <w:lang w:eastAsia="zh-CN"/>
        </w:rPr>
        <w:t>,</w:t>
      </w:r>
    </w:p>
    <w:p w:rsidR="009E5F07" w:rsidRPr="009568BD" w:rsidRDefault="009E5F07" w:rsidP="009E5F07">
      <w:pPr>
        <w:pStyle w:val="Body"/>
        <w:ind w:leftChars="200" w:left="400" w:firstLine="320"/>
        <w:rPr>
          <w:rFonts w:ascii="Times New Roman" w:hAnsi="Times New Roman"/>
          <w:sz w:val="28"/>
          <w:szCs w:val="28"/>
          <w:lang w:eastAsia="zh-CN"/>
        </w:rPr>
      </w:pPr>
      <w:proofErr w:type="spellStart"/>
      <w:r w:rsidRPr="009568BD">
        <w:rPr>
          <w:rFonts w:ascii="Times New Roman" w:hAnsi="Times New Roman"/>
          <w:sz w:val="28"/>
          <w:szCs w:val="28"/>
          <w:lang w:eastAsia="zh-CN"/>
        </w:rPr>
        <w:t>dst_regs</w:t>
      </w:r>
      <w:proofErr w:type="spellEnd"/>
      <w:r w:rsidRPr="009568BD">
        <w:rPr>
          <w:rFonts w:ascii="Times New Roman" w:hAnsi="Times New Roman"/>
          <w:sz w:val="28"/>
          <w:szCs w:val="28"/>
          <w:lang w:eastAsia="zh-CN"/>
        </w:rPr>
        <w:t xml:space="preserve">: NOT </w:t>
      </w:r>
      <w:proofErr w:type="spellStart"/>
      <w:r w:rsidRPr="009568BD">
        <w:rPr>
          <w:rFonts w:ascii="Times New Roman" w:hAnsi="Times New Roman"/>
          <w:sz w:val="28"/>
          <w:szCs w:val="28"/>
          <w:lang w:eastAsia="zh-CN"/>
        </w:rPr>
        <w:t>write_reg_seq.dst_regs</w:t>
      </w:r>
      <w:proofErr w:type="spellEnd"/>
      <w:r w:rsidRPr="009568BD">
        <w:rPr>
          <w:rFonts w:ascii="Times New Roman" w:hAnsi="Times New Roman"/>
          <w:sz w:val="28"/>
          <w:szCs w:val="28"/>
          <w:lang w:eastAsia="zh-CN"/>
        </w:rPr>
        <w:t>,</w:t>
      </w:r>
    </w:p>
    <w:p w:rsidR="009E5F07" w:rsidRPr="009568BD" w:rsidRDefault="009E5F07" w:rsidP="009E5F07">
      <w:pPr>
        <w:pStyle w:val="Body"/>
        <w:ind w:leftChars="200" w:left="400"/>
        <w:rPr>
          <w:rFonts w:ascii="Times New Roman" w:hAnsi="Times New Roman"/>
          <w:sz w:val="28"/>
          <w:szCs w:val="28"/>
          <w:lang w:eastAsia="zh-CN"/>
        </w:rPr>
      </w:pPr>
      <w:r w:rsidRPr="009568BD">
        <w:rPr>
          <w:rFonts w:ascii="Times New Roman" w:hAnsi="Times New Roman"/>
          <w:sz w:val="28"/>
          <w:szCs w:val="28"/>
          <w:lang w:eastAsia="zh-CN"/>
        </w:rPr>
        <w:t>}</w:t>
      </w:r>
    </w:p>
    <w:p w:rsidR="009E5F07" w:rsidRPr="009568BD" w:rsidRDefault="009E5F07" w:rsidP="009E5F07">
      <w:pPr>
        <w:pStyle w:val="Body"/>
        <w:ind w:leftChars="200" w:left="400"/>
        <w:rPr>
          <w:rFonts w:ascii="Times New Roman" w:hAnsi="Times New Roman"/>
          <w:sz w:val="28"/>
          <w:szCs w:val="28"/>
          <w:lang w:eastAsia="zh-CN"/>
        </w:rPr>
      </w:pPr>
      <w:proofErr w:type="spellStart"/>
      <w:r w:rsidRPr="009568BD">
        <w:rPr>
          <w:rFonts w:ascii="Times New Roman" w:hAnsi="Times New Roman"/>
          <w:sz w:val="28"/>
          <w:szCs w:val="28"/>
          <w:lang w:eastAsia="zh-CN"/>
        </w:rPr>
        <w:t>read_reg_</w:t>
      </w:r>
      <w:proofErr w:type="gramStart"/>
      <w:r w:rsidRPr="009568BD">
        <w:rPr>
          <w:rFonts w:ascii="Times New Roman" w:hAnsi="Times New Roman"/>
          <w:sz w:val="28"/>
          <w:szCs w:val="28"/>
          <w:lang w:eastAsia="zh-CN"/>
        </w:rPr>
        <w:t>seq</w:t>
      </w:r>
      <w:proofErr w:type="spellEnd"/>
      <w:r w:rsidRPr="009568BD">
        <w:rPr>
          <w:rFonts w:ascii="Times New Roman" w:hAnsi="Times New Roman"/>
          <w:sz w:val="28"/>
          <w:szCs w:val="28"/>
          <w:lang w:eastAsia="zh-CN"/>
        </w:rPr>
        <w:t>{</w:t>
      </w:r>
      <w:proofErr w:type="gramEnd"/>
    </w:p>
    <w:p w:rsidR="009E5F07" w:rsidRPr="009568BD" w:rsidRDefault="009E5F07" w:rsidP="009E5F07">
      <w:pPr>
        <w:pStyle w:val="Body"/>
        <w:ind w:leftChars="200" w:left="400" w:firstLine="320"/>
        <w:rPr>
          <w:rFonts w:ascii="Times New Roman" w:hAnsi="Times New Roman"/>
          <w:sz w:val="28"/>
          <w:szCs w:val="28"/>
          <w:lang w:eastAsia="zh-CN"/>
        </w:rPr>
      </w:pPr>
      <w:proofErr w:type="spellStart"/>
      <w:r w:rsidRPr="009568BD">
        <w:rPr>
          <w:rFonts w:ascii="Times New Roman" w:hAnsi="Times New Roman"/>
          <w:sz w:val="28"/>
          <w:szCs w:val="28"/>
          <w:lang w:eastAsia="zh-CN"/>
        </w:rPr>
        <w:t>src_regs</w:t>
      </w:r>
      <w:proofErr w:type="spell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write_reg_seq.dst_regs</w:t>
      </w:r>
      <w:proofErr w:type="spellEnd"/>
      <w:r w:rsidRPr="009568BD">
        <w:rPr>
          <w:rFonts w:ascii="Times New Roman" w:hAnsi="Times New Roman"/>
          <w:sz w:val="28"/>
          <w:szCs w:val="28"/>
          <w:lang w:eastAsia="zh-CN"/>
        </w:rPr>
        <w:t>,</w:t>
      </w:r>
    </w:p>
    <w:p w:rsidR="00AD1050" w:rsidRPr="009568BD" w:rsidRDefault="009E5F07" w:rsidP="009E5F07">
      <w:pPr>
        <w:pStyle w:val="Body"/>
        <w:ind w:firstLine="400"/>
        <w:rPr>
          <w:rFonts w:ascii="Times New Roman" w:hAnsi="Times New Roman"/>
          <w:sz w:val="28"/>
          <w:szCs w:val="28"/>
          <w:lang w:eastAsia="zh-CN"/>
        </w:rPr>
      </w:pPr>
      <w:r w:rsidRPr="009568BD">
        <w:rPr>
          <w:rFonts w:ascii="Times New Roman" w:hAnsi="Times New Roman"/>
          <w:sz w:val="28"/>
          <w:szCs w:val="28"/>
          <w:lang w:eastAsia="zh-CN"/>
        </w:rPr>
        <w:t>}</w:t>
      </w:r>
    </w:p>
    <w:p w:rsidR="00CE7BA3" w:rsidRPr="009568BD" w:rsidRDefault="00CE7BA3" w:rsidP="00CE7BA3">
      <w:pPr>
        <w:pStyle w:val="Body"/>
        <w:ind w:firstLine="400"/>
        <w:rPr>
          <w:rFonts w:ascii="Times New Roman" w:hAnsi="Times New Roman"/>
          <w:sz w:val="28"/>
          <w:szCs w:val="28"/>
          <w:lang w:eastAsia="zh-CN"/>
        </w:rPr>
      </w:pPr>
      <w:proofErr w:type="spellStart"/>
      <w:r w:rsidRPr="009568BD">
        <w:rPr>
          <w:rFonts w:ascii="Times New Roman" w:hAnsi="Times New Roman"/>
          <w:sz w:val="28"/>
          <w:szCs w:val="28"/>
          <w:lang w:eastAsia="zh-CN"/>
        </w:rPr>
        <w:t>FSM_</w:t>
      </w:r>
      <w:proofErr w:type="gramStart"/>
      <w:r w:rsidRPr="009568BD">
        <w:rPr>
          <w:rFonts w:ascii="Times New Roman" w:hAnsi="Times New Roman"/>
          <w:sz w:val="28"/>
          <w:szCs w:val="28"/>
          <w:lang w:eastAsia="zh-CN"/>
        </w:rPr>
        <w:t>regalloc</w:t>
      </w:r>
      <w:proofErr w:type="spellEnd"/>
      <w:r w:rsidRPr="009568BD">
        <w:rPr>
          <w:rFonts w:ascii="Times New Roman" w:hAnsi="Times New Roman"/>
          <w:sz w:val="28"/>
          <w:szCs w:val="28"/>
          <w:lang w:eastAsia="zh-CN"/>
        </w:rPr>
        <w:t>{</w:t>
      </w:r>
      <w:proofErr w:type="gramEnd"/>
    </w:p>
    <w:p w:rsidR="00CE7BA3" w:rsidRPr="009568BD" w:rsidRDefault="00CE7BA3" w:rsidP="00CE7BA3">
      <w:pPr>
        <w:pStyle w:val="Body"/>
        <w:ind w:firstLine="400"/>
        <w:rPr>
          <w:rFonts w:ascii="Times New Roman" w:hAnsi="Times New Roman"/>
          <w:sz w:val="28"/>
          <w:szCs w:val="28"/>
          <w:lang w:eastAsia="zh-CN"/>
        </w:rPr>
      </w:pPr>
      <w:r w:rsidRPr="009568BD">
        <w:rPr>
          <w:rFonts w:ascii="Times New Roman" w:hAnsi="Times New Roman"/>
          <w:sz w:val="28"/>
          <w:szCs w:val="28"/>
          <w:lang w:eastAsia="zh-CN"/>
        </w:rPr>
        <w:t xml:space="preserve">    </w:t>
      </w:r>
      <w:proofErr w:type="gramStart"/>
      <w:r w:rsidRPr="009568BD">
        <w:rPr>
          <w:rFonts w:ascii="Times New Roman" w:hAnsi="Times New Roman"/>
          <w:sz w:val="28"/>
          <w:szCs w:val="28"/>
          <w:lang w:eastAsia="zh-CN"/>
        </w:rPr>
        <w:t>default{</w:t>
      </w:r>
      <w:proofErr w:type="gram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next_state</w:t>
      </w:r>
      <w:proofErr w:type="spell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write_reg_seq</w:t>
      </w:r>
      <w:proofErr w:type="spellEnd"/>
      <w:r w:rsidRPr="009568BD">
        <w:rPr>
          <w:rFonts w:ascii="Times New Roman" w:hAnsi="Times New Roman"/>
          <w:sz w:val="28"/>
          <w:szCs w:val="28"/>
          <w:lang w:eastAsia="zh-CN"/>
        </w:rPr>
        <w:t xml:space="preserve"> }    }</w:t>
      </w:r>
    </w:p>
    <w:p w:rsidR="00CE7BA3" w:rsidRPr="009568BD" w:rsidRDefault="00CE7BA3" w:rsidP="00CE7BA3">
      <w:pPr>
        <w:pStyle w:val="Body"/>
        <w:ind w:firstLine="400"/>
        <w:rPr>
          <w:rFonts w:ascii="Times New Roman" w:hAnsi="Times New Roman"/>
          <w:sz w:val="28"/>
          <w:szCs w:val="28"/>
          <w:lang w:eastAsia="zh-CN"/>
        </w:rPr>
      </w:pPr>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write_reg_</w:t>
      </w:r>
      <w:proofErr w:type="gramStart"/>
      <w:r w:rsidRPr="009568BD">
        <w:rPr>
          <w:rFonts w:ascii="Times New Roman" w:hAnsi="Times New Roman"/>
          <w:sz w:val="28"/>
          <w:szCs w:val="28"/>
          <w:lang w:eastAsia="zh-CN"/>
        </w:rPr>
        <w:t>seq</w:t>
      </w:r>
      <w:proofErr w:type="spellEnd"/>
      <w:r w:rsidRPr="009568BD">
        <w:rPr>
          <w:rFonts w:ascii="Times New Roman" w:hAnsi="Times New Roman"/>
          <w:sz w:val="28"/>
          <w:szCs w:val="28"/>
          <w:lang w:eastAsia="zh-CN"/>
        </w:rPr>
        <w:t>{</w:t>
      </w:r>
      <w:proofErr w:type="gram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next_state</w:t>
      </w:r>
      <w:proofErr w:type="spell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reg_joint_seq</w:t>
      </w:r>
      <w:proofErr w:type="spellEnd"/>
      <w:r w:rsidRPr="009568BD">
        <w:rPr>
          <w:rFonts w:ascii="Times New Roman" w:hAnsi="Times New Roman"/>
          <w:sz w:val="28"/>
          <w:szCs w:val="28"/>
          <w:lang w:eastAsia="zh-CN"/>
        </w:rPr>
        <w:t xml:space="preserve"> }    }</w:t>
      </w:r>
    </w:p>
    <w:p w:rsidR="00CE7BA3" w:rsidRPr="009568BD" w:rsidRDefault="00CE7BA3" w:rsidP="00CE7BA3">
      <w:pPr>
        <w:pStyle w:val="Body"/>
        <w:ind w:firstLine="400"/>
        <w:rPr>
          <w:rFonts w:ascii="Times New Roman" w:hAnsi="Times New Roman"/>
          <w:sz w:val="28"/>
          <w:szCs w:val="28"/>
          <w:lang w:eastAsia="zh-CN"/>
        </w:rPr>
      </w:pPr>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reg_joint_</w:t>
      </w:r>
      <w:proofErr w:type="gramStart"/>
      <w:r w:rsidRPr="009568BD">
        <w:rPr>
          <w:rFonts w:ascii="Times New Roman" w:hAnsi="Times New Roman"/>
          <w:sz w:val="28"/>
          <w:szCs w:val="28"/>
          <w:lang w:eastAsia="zh-CN"/>
        </w:rPr>
        <w:t>seq</w:t>
      </w:r>
      <w:proofErr w:type="spellEnd"/>
      <w:r w:rsidRPr="009568BD">
        <w:rPr>
          <w:rFonts w:ascii="Times New Roman" w:hAnsi="Times New Roman"/>
          <w:sz w:val="28"/>
          <w:szCs w:val="28"/>
          <w:lang w:eastAsia="zh-CN"/>
        </w:rPr>
        <w:t>{</w:t>
      </w:r>
      <w:proofErr w:type="gram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next_state</w:t>
      </w:r>
      <w:proofErr w:type="spell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read_reg_seq</w:t>
      </w:r>
      <w:proofErr w:type="spellEnd"/>
      <w:r w:rsidRPr="009568BD">
        <w:rPr>
          <w:rFonts w:ascii="Times New Roman" w:hAnsi="Times New Roman"/>
          <w:sz w:val="28"/>
          <w:szCs w:val="28"/>
          <w:lang w:eastAsia="zh-CN"/>
        </w:rPr>
        <w:t xml:space="preserve"> }   }</w:t>
      </w:r>
    </w:p>
    <w:p w:rsidR="00CE7BA3" w:rsidRPr="009568BD" w:rsidRDefault="00CE7BA3" w:rsidP="00CE7BA3">
      <w:pPr>
        <w:pStyle w:val="Body"/>
        <w:ind w:firstLine="400"/>
        <w:rPr>
          <w:rFonts w:ascii="Times New Roman" w:hAnsi="Times New Roman"/>
          <w:sz w:val="28"/>
          <w:szCs w:val="28"/>
          <w:lang w:eastAsia="zh-CN"/>
        </w:rPr>
      </w:pPr>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read_reg_</w:t>
      </w:r>
      <w:proofErr w:type="gramStart"/>
      <w:r w:rsidRPr="009568BD">
        <w:rPr>
          <w:rFonts w:ascii="Times New Roman" w:hAnsi="Times New Roman"/>
          <w:sz w:val="28"/>
          <w:szCs w:val="28"/>
          <w:lang w:eastAsia="zh-CN"/>
        </w:rPr>
        <w:t>seq</w:t>
      </w:r>
      <w:proofErr w:type="spellEnd"/>
      <w:r w:rsidRPr="009568BD">
        <w:rPr>
          <w:rFonts w:ascii="Times New Roman" w:hAnsi="Times New Roman"/>
          <w:sz w:val="28"/>
          <w:szCs w:val="28"/>
          <w:lang w:eastAsia="zh-CN"/>
        </w:rPr>
        <w:t>{</w:t>
      </w:r>
      <w:proofErr w:type="gram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next_state</w:t>
      </w:r>
      <w:proofErr w:type="spellEnd"/>
      <w:r w:rsidRPr="009568BD">
        <w:rPr>
          <w:rFonts w:ascii="Times New Roman" w:hAnsi="Times New Roman"/>
          <w:sz w:val="28"/>
          <w:szCs w:val="28"/>
          <w:lang w:eastAsia="zh-CN"/>
        </w:rPr>
        <w:t xml:space="preserve">{ </w:t>
      </w:r>
      <w:proofErr w:type="spellStart"/>
      <w:r w:rsidRPr="009568BD">
        <w:rPr>
          <w:rFonts w:ascii="Times New Roman" w:hAnsi="Times New Roman"/>
          <w:sz w:val="28"/>
          <w:szCs w:val="28"/>
          <w:lang w:eastAsia="zh-CN"/>
        </w:rPr>
        <w:t>reg_joint_seq</w:t>
      </w:r>
      <w:proofErr w:type="spellEnd"/>
      <w:r w:rsidRPr="009568BD">
        <w:rPr>
          <w:rFonts w:ascii="Times New Roman" w:hAnsi="Times New Roman"/>
          <w:sz w:val="28"/>
          <w:szCs w:val="28"/>
          <w:lang w:eastAsia="zh-CN"/>
        </w:rPr>
        <w:t xml:space="preserve"> }    }</w:t>
      </w:r>
    </w:p>
    <w:p w:rsidR="00AD1050" w:rsidRPr="009568BD" w:rsidRDefault="00CE7BA3" w:rsidP="00CE7BA3">
      <w:pPr>
        <w:pStyle w:val="Body"/>
        <w:ind w:firstLine="400"/>
        <w:rPr>
          <w:rFonts w:ascii="Times New Roman" w:hAnsi="Times New Roman"/>
          <w:sz w:val="28"/>
          <w:szCs w:val="28"/>
          <w:lang w:eastAsia="zh-CN"/>
        </w:rPr>
      </w:pPr>
      <w:r w:rsidRPr="009568BD">
        <w:rPr>
          <w:rFonts w:ascii="Times New Roman" w:hAnsi="Times New Roman"/>
          <w:sz w:val="28"/>
          <w:szCs w:val="28"/>
          <w:lang w:eastAsia="zh-CN"/>
        </w:rPr>
        <w:t>}</w:t>
      </w:r>
    </w:p>
    <w:p w:rsidR="009E5F07" w:rsidRPr="009568BD" w:rsidRDefault="00DE029A" w:rsidP="00915DDE">
      <w:pPr>
        <w:pStyle w:val="Body"/>
        <w:rPr>
          <w:rFonts w:ascii="Times New Roman" w:hAnsi="Times New Roman"/>
          <w:sz w:val="28"/>
          <w:szCs w:val="28"/>
          <w:lang w:eastAsia="zh-CN"/>
        </w:rPr>
      </w:pPr>
      <w:r w:rsidRPr="009568BD">
        <w:rPr>
          <w:rFonts w:ascii="Times New Roman" w:hAnsi="Times New Roman"/>
          <w:sz w:val="28"/>
          <w:szCs w:val="28"/>
          <w:lang w:eastAsia="zh-CN"/>
        </w:rPr>
        <w:t xml:space="preserve">In </w:t>
      </w:r>
      <w:r w:rsidR="00CE7BA3" w:rsidRPr="009568BD">
        <w:rPr>
          <w:rFonts w:ascii="Times New Roman" w:hAnsi="Times New Roman"/>
          <w:sz w:val="28"/>
          <w:szCs w:val="28"/>
          <w:lang w:eastAsia="zh-CN"/>
        </w:rPr>
        <w:t xml:space="preserve">this FSM for validating </w:t>
      </w:r>
      <w:r w:rsidRPr="009568BD">
        <w:rPr>
          <w:rFonts w:ascii="Times New Roman" w:hAnsi="Times New Roman"/>
          <w:sz w:val="28"/>
          <w:szCs w:val="28"/>
          <w:lang w:eastAsia="zh-CN"/>
        </w:rPr>
        <w:t>register allocator, t</w:t>
      </w:r>
      <w:r w:rsidR="009E5F07" w:rsidRPr="009568BD">
        <w:rPr>
          <w:rFonts w:ascii="Times New Roman" w:hAnsi="Times New Roman"/>
          <w:sz w:val="28"/>
          <w:szCs w:val="28"/>
          <w:lang w:eastAsia="zh-CN"/>
        </w:rPr>
        <w:t xml:space="preserve">he instructions in </w:t>
      </w:r>
      <w:proofErr w:type="spellStart"/>
      <w:r w:rsidR="009E5F07" w:rsidRPr="009568BD">
        <w:rPr>
          <w:rFonts w:ascii="Times New Roman" w:hAnsi="Times New Roman"/>
          <w:sz w:val="28"/>
          <w:szCs w:val="28"/>
          <w:lang w:eastAsia="zh-CN"/>
        </w:rPr>
        <w:t>write_reg_seq</w:t>
      </w:r>
      <w:proofErr w:type="spellEnd"/>
      <w:r w:rsidR="009E5F07" w:rsidRPr="009568BD">
        <w:rPr>
          <w:rFonts w:ascii="Times New Roman" w:hAnsi="Times New Roman"/>
          <w:sz w:val="28"/>
          <w:szCs w:val="28"/>
          <w:lang w:eastAsia="zh-CN"/>
        </w:rPr>
        <w:t xml:space="preserve"> sequence use couple of registers as the destination registers, and the following instructions in </w:t>
      </w:r>
      <w:proofErr w:type="spellStart"/>
      <w:r w:rsidR="009E5F07" w:rsidRPr="009568BD">
        <w:rPr>
          <w:rFonts w:ascii="Times New Roman" w:hAnsi="Times New Roman"/>
          <w:sz w:val="28"/>
          <w:szCs w:val="28"/>
          <w:lang w:eastAsia="zh-CN"/>
        </w:rPr>
        <w:t>read_reg_seq</w:t>
      </w:r>
      <w:proofErr w:type="spellEnd"/>
      <w:r w:rsidR="009E5F07" w:rsidRPr="009568BD">
        <w:rPr>
          <w:rFonts w:ascii="Times New Roman" w:hAnsi="Times New Roman"/>
          <w:sz w:val="28"/>
          <w:szCs w:val="28"/>
          <w:lang w:eastAsia="zh-CN"/>
        </w:rPr>
        <w:t xml:space="preserve"> sequence use the </w:t>
      </w:r>
      <w:r w:rsidRPr="009568BD">
        <w:rPr>
          <w:rFonts w:ascii="Times New Roman" w:hAnsi="Times New Roman"/>
          <w:sz w:val="28"/>
          <w:szCs w:val="28"/>
          <w:lang w:eastAsia="zh-CN"/>
        </w:rPr>
        <w:t>same</w:t>
      </w:r>
      <w:r w:rsidR="009E5F07" w:rsidRPr="009568BD">
        <w:rPr>
          <w:rFonts w:ascii="Times New Roman" w:hAnsi="Times New Roman"/>
          <w:sz w:val="28"/>
          <w:szCs w:val="28"/>
          <w:lang w:eastAsia="zh-CN"/>
        </w:rPr>
        <w:t xml:space="preserve"> destination registers </w:t>
      </w:r>
      <w:r w:rsidRPr="009568BD">
        <w:rPr>
          <w:rFonts w:ascii="Times New Roman" w:hAnsi="Times New Roman"/>
          <w:sz w:val="28"/>
          <w:szCs w:val="28"/>
          <w:lang w:eastAsia="zh-CN"/>
        </w:rPr>
        <w:t xml:space="preserve">in </w:t>
      </w:r>
      <w:proofErr w:type="spellStart"/>
      <w:r w:rsidRPr="009568BD">
        <w:rPr>
          <w:rFonts w:ascii="Times New Roman" w:hAnsi="Times New Roman"/>
          <w:sz w:val="28"/>
          <w:szCs w:val="28"/>
          <w:lang w:eastAsia="zh-CN"/>
        </w:rPr>
        <w:t>write_reg_seq</w:t>
      </w:r>
      <w:proofErr w:type="spellEnd"/>
      <w:r w:rsidRPr="009568BD">
        <w:rPr>
          <w:rFonts w:ascii="Times New Roman" w:hAnsi="Times New Roman"/>
          <w:sz w:val="28"/>
          <w:szCs w:val="28"/>
          <w:lang w:eastAsia="zh-CN"/>
        </w:rPr>
        <w:t xml:space="preserve"> </w:t>
      </w:r>
      <w:r w:rsidR="009E5F07" w:rsidRPr="009568BD">
        <w:rPr>
          <w:rFonts w:ascii="Times New Roman" w:hAnsi="Times New Roman"/>
          <w:sz w:val="28"/>
          <w:szCs w:val="28"/>
          <w:lang w:eastAsia="zh-CN"/>
        </w:rPr>
        <w:t xml:space="preserve">as the source registers. The instructions in </w:t>
      </w:r>
      <w:proofErr w:type="spellStart"/>
      <w:r w:rsidR="009E5F07" w:rsidRPr="009568BD">
        <w:rPr>
          <w:rFonts w:ascii="Times New Roman" w:hAnsi="Times New Roman"/>
          <w:sz w:val="28"/>
          <w:szCs w:val="28"/>
          <w:lang w:eastAsia="zh-CN"/>
        </w:rPr>
        <w:t>reg_joint_seq</w:t>
      </w:r>
      <w:proofErr w:type="spellEnd"/>
      <w:r w:rsidR="009E5F07" w:rsidRPr="009568BD">
        <w:rPr>
          <w:rFonts w:ascii="Times New Roman" w:hAnsi="Times New Roman"/>
          <w:sz w:val="28"/>
          <w:szCs w:val="28"/>
          <w:lang w:eastAsia="zh-CN"/>
        </w:rPr>
        <w:t xml:space="preserve"> sequence don’t touch any of them at all. The </w:t>
      </w:r>
      <w:r w:rsidR="00A71609" w:rsidRPr="009568BD">
        <w:rPr>
          <w:rFonts w:ascii="Times New Roman" w:hAnsi="Times New Roman"/>
          <w:sz w:val="28"/>
          <w:szCs w:val="28"/>
          <w:lang w:eastAsia="zh-CN"/>
        </w:rPr>
        <w:t>FSM</w:t>
      </w:r>
      <w:r w:rsidR="009E5F07" w:rsidRPr="009568BD">
        <w:rPr>
          <w:rFonts w:ascii="Times New Roman" w:hAnsi="Times New Roman"/>
          <w:sz w:val="28"/>
          <w:szCs w:val="28"/>
          <w:lang w:eastAsia="zh-CN"/>
        </w:rPr>
        <w:t xml:space="preserve"> create</w:t>
      </w:r>
      <w:r w:rsidR="00A71609" w:rsidRPr="009568BD">
        <w:rPr>
          <w:rFonts w:ascii="Times New Roman" w:hAnsi="Times New Roman"/>
          <w:sz w:val="28"/>
          <w:szCs w:val="28"/>
          <w:lang w:eastAsia="zh-CN"/>
        </w:rPr>
        <w:t>s</w:t>
      </w:r>
      <w:r w:rsidR="009E5F07" w:rsidRPr="009568BD">
        <w:rPr>
          <w:rFonts w:ascii="Times New Roman" w:hAnsi="Times New Roman"/>
          <w:sz w:val="28"/>
          <w:szCs w:val="28"/>
          <w:lang w:eastAsia="zh-CN"/>
        </w:rPr>
        <w:t xml:space="preserve"> the dependency on</w:t>
      </w:r>
      <w:r w:rsidR="00A71609" w:rsidRPr="009568BD">
        <w:rPr>
          <w:rFonts w:ascii="Times New Roman" w:hAnsi="Times New Roman"/>
          <w:sz w:val="28"/>
          <w:szCs w:val="28"/>
          <w:lang w:eastAsia="zh-CN"/>
        </w:rPr>
        <w:t xml:space="preserve"> reading and writing registers, and could be used to direct ART generating the corresponding sequence. </w:t>
      </w:r>
    </w:p>
    <w:p w:rsidR="00915DDE" w:rsidRPr="009568BD" w:rsidRDefault="004D5FD6" w:rsidP="004D5FD6">
      <w:pPr>
        <w:pStyle w:val="Body"/>
        <w:rPr>
          <w:rFonts w:ascii="Times New Roman" w:hAnsi="Times New Roman"/>
          <w:sz w:val="28"/>
          <w:szCs w:val="28"/>
          <w:lang w:eastAsia="zh-CN"/>
        </w:rPr>
      </w:pPr>
      <w:r w:rsidRPr="009568BD">
        <w:rPr>
          <w:rFonts w:ascii="Times New Roman" w:hAnsi="Times New Roman"/>
          <w:sz w:val="28"/>
          <w:szCs w:val="28"/>
          <w:lang w:eastAsia="zh-CN"/>
        </w:rPr>
        <w:t xml:space="preserve">By combining hammock control flow and this data flow, ART would generate the corresponding sequences: </w:t>
      </w:r>
      <w:proofErr w:type="spellStart"/>
      <w:r w:rsidR="00915DDE" w:rsidRPr="009568BD">
        <w:rPr>
          <w:rFonts w:ascii="Times New Roman" w:hAnsi="Times New Roman"/>
          <w:sz w:val="28"/>
          <w:szCs w:val="28"/>
          <w:lang w:eastAsia="zh-CN"/>
        </w:rPr>
        <w:t>write_reg_seq</w:t>
      </w:r>
      <w:proofErr w:type="spellEnd"/>
      <w:r w:rsidR="00915DDE" w:rsidRPr="009568BD">
        <w:rPr>
          <w:rFonts w:ascii="Times New Roman" w:hAnsi="Times New Roman"/>
          <w:sz w:val="28"/>
          <w:szCs w:val="28"/>
          <w:lang w:eastAsia="zh-CN"/>
        </w:rPr>
        <w:t xml:space="preserve">, </w:t>
      </w:r>
      <w:proofErr w:type="spellStart"/>
      <w:r w:rsidR="00915DDE" w:rsidRPr="009568BD">
        <w:rPr>
          <w:rFonts w:ascii="Times New Roman" w:hAnsi="Times New Roman"/>
          <w:sz w:val="28"/>
          <w:szCs w:val="28"/>
          <w:lang w:eastAsia="zh-CN"/>
        </w:rPr>
        <w:t>reg_joint_seq</w:t>
      </w:r>
      <w:proofErr w:type="spellEnd"/>
      <w:r w:rsidR="00915DDE" w:rsidRPr="009568BD">
        <w:rPr>
          <w:rFonts w:ascii="Times New Roman" w:hAnsi="Times New Roman"/>
          <w:sz w:val="28"/>
          <w:szCs w:val="28"/>
          <w:lang w:eastAsia="zh-CN"/>
        </w:rPr>
        <w:t xml:space="preserve">, </w:t>
      </w:r>
      <w:proofErr w:type="spellStart"/>
      <w:r w:rsidR="00915DDE" w:rsidRPr="009568BD">
        <w:rPr>
          <w:rFonts w:ascii="Times New Roman" w:hAnsi="Times New Roman"/>
          <w:sz w:val="28"/>
          <w:szCs w:val="28"/>
          <w:lang w:eastAsia="zh-CN"/>
        </w:rPr>
        <w:lastRenderedPageBreak/>
        <w:t>reg_joint_seq</w:t>
      </w:r>
      <w:proofErr w:type="spellEnd"/>
      <w:r w:rsidR="00915DDE" w:rsidRPr="009568BD">
        <w:rPr>
          <w:rFonts w:ascii="Times New Roman" w:hAnsi="Times New Roman"/>
          <w:sz w:val="28"/>
          <w:szCs w:val="28"/>
          <w:lang w:eastAsia="zh-CN"/>
        </w:rPr>
        <w:t xml:space="preserve"> and </w:t>
      </w:r>
      <w:proofErr w:type="spellStart"/>
      <w:r w:rsidR="00915DDE" w:rsidRPr="009568BD">
        <w:rPr>
          <w:rFonts w:ascii="Times New Roman" w:hAnsi="Times New Roman"/>
          <w:sz w:val="28"/>
          <w:szCs w:val="28"/>
          <w:lang w:eastAsia="zh-CN"/>
        </w:rPr>
        <w:t>re</w:t>
      </w:r>
      <w:r w:rsidR="009E5F07" w:rsidRPr="009568BD">
        <w:rPr>
          <w:rFonts w:ascii="Times New Roman" w:hAnsi="Times New Roman"/>
          <w:sz w:val="28"/>
          <w:szCs w:val="28"/>
          <w:lang w:eastAsia="zh-CN"/>
        </w:rPr>
        <w:t>ad_reg_seq</w:t>
      </w:r>
      <w:proofErr w:type="spellEnd"/>
      <w:r w:rsidR="009E5F07" w:rsidRPr="009568BD">
        <w:rPr>
          <w:rFonts w:ascii="Times New Roman" w:hAnsi="Times New Roman"/>
          <w:sz w:val="28"/>
          <w:szCs w:val="28"/>
          <w:lang w:eastAsia="zh-CN"/>
        </w:rPr>
        <w:t xml:space="preserve"> for </w:t>
      </w:r>
      <w:r w:rsidR="00DE029A" w:rsidRPr="009568BD">
        <w:rPr>
          <w:rFonts w:ascii="Times New Roman" w:hAnsi="Times New Roman"/>
          <w:sz w:val="28"/>
          <w:szCs w:val="28"/>
          <w:lang w:eastAsia="zh-CN"/>
        </w:rPr>
        <w:t xml:space="preserve">block </w:t>
      </w:r>
      <w:r w:rsidR="00915DDE" w:rsidRPr="009568BD">
        <w:rPr>
          <w:rFonts w:ascii="Times New Roman" w:hAnsi="Times New Roman"/>
          <w:sz w:val="28"/>
          <w:szCs w:val="28"/>
          <w:lang w:eastAsia="zh-CN"/>
        </w:rPr>
        <w:t>1 to</w:t>
      </w:r>
      <w:r w:rsidR="00DE029A" w:rsidRPr="009568BD">
        <w:rPr>
          <w:rFonts w:ascii="Times New Roman" w:hAnsi="Times New Roman"/>
          <w:sz w:val="28"/>
          <w:szCs w:val="28"/>
          <w:lang w:eastAsia="zh-CN"/>
        </w:rPr>
        <w:t xml:space="preserve"> </w:t>
      </w:r>
      <w:r w:rsidRPr="009568BD">
        <w:rPr>
          <w:rFonts w:ascii="Times New Roman" w:hAnsi="Times New Roman"/>
          <w:sz w:val="28"/>
          <w:szCs w:val="28"/>
          <w:lang w:eastAsia="zh-CN"/>
        </w:rPr>
        <w:t>4. It would</w:t>
      </w:r>
      <w:r w:rsidR="00915DDE" w:rsidRPr="009568BD">
        <w:rPr>
          <w:rFonts w:ascii="Times New Roman" w:hAnsi="Times New Roman"/>
          <w:sz w:val="28"/>
          <w:szCs w:val="28"/>
          <w:lang w:eastAsia="zh-CN"/>
        </w:rPr>
        <w:t xml:space="preserve"> lead to long live range for selected register</w:t>
      </w:r>
      <w:r w:rsidR="009E5F07" w:rsidRPr="009568BD">
        <w:rPr>
          <w:rFonts w:ascii="Times New Roman" w:hAnsi="Times New Roman"/>
          <w:sz w:val="28"/>
          <w:szCs w:val="28"/>
          <w:lang w:eastAsia="zh-CN"/>
        </w:rPr>
        <w:t>s</w:t>
      </w:r>
      <w:r w:rsidR="00915DDE" w:rsidRPr="009568BD">
        <w:rPr>
          <w:rFonts w:ascii="Times New Roman" w:hAnsi="Times New Roman"/>
          <w:sz w:val="28"/>
          <w:szCs w:val="28"/>
          <w:lang w:eastAsia="zh-CN"/>
        </w:rPr>
        <w:t xml:space="preserve"> and is helpful to register allocation </w:t>
      </w:r>
      <w:r w:rsidR="009E5F07" w:rsidRPr="009568BD">
        <w:rPr>
          <w:rFonts w:ascii="Times New Roman" w:hAnsi="Times New Roman"/>
          <w:sz w:val="28"/>
          <w:szCs w:val="28"/>
          <w:lang w:eastAsia="zh-CN"/>
        </w:rPr>
        <w:t>validation.</w:t>
      </w:r>
    </w:p>
    <w:p w:rsidR="00915DDE" w:rsidRPr="009568BD" w:rsidRDefault="00E47F38" w:rsidP="009E5F07">
      <w:pPr>
        <w:pStyle w:val="Body"/>
        <w:numPr>
          <w:ilvl w:val="0"/>
          <w:numId w:val="11"/>
        </w:numPr>
        <w:rPr>
          <w:rFonts w:ascii="Times New Roman" w:hAnsi="Times New Roman"/>
          <w:sz w:val="28"/>
          <w:szCs w:val="28"/>
          <w:lang w:eastAsia="zh-CN"/>
        </w:rPr>
      </w:pPr>
      <w:r w:rsidRPr="009568BD">
        <w:rPr>
          <w:rFonts w:ascii="Times New Roman" w:hAnsi="Times New Roman"/>
          <w:sz w:val="28"/>
          <w:szCs w:val="28"/>
          <w:lang w:eastAsia="zh-CN"/>
        </w:rPr>
        <w:t>Sequence</w:t>
      </w:r>
      <w:r w:rsidR="00915DDE" w:rsidRPr="009568BD">
        <w:rPr>
          <w:rFonts w:ascii="Times New Roman" w:hAnsi="Times New Roman"/>
          <w:sz w:val="28"/>
          <w:szCs w:val="28"/>
          <w:lang w:eastAsia="zh-CN"/>
        </w:rPr>
        <w:t xml:space="preserve"> for </w:t>
      </w:r>
      <w:r w:rsidRPr="009568BD">
        <w:rPr>
          <w:rFonts w:ascii="Times New Roman" w:hAnsi="Times New Roman"/>
          <w:sz w:val="28"/>
          <w:szCs w:val="28"/>
          <w:lang w:eastAsia="zh-CN"/>
        </w:rPr>
        <w:t>validating c</w:t>
      </w:r>
      <w:r w:rsidR="00915DDE" w:rsidRPr="009568BD">
        <w:rPr>
          <w:rFonts w:ascii="Times New Roman" w:hAnsi="Times New Roman"/>
          <w:sz w:val="28"/>
          <w:szCs w:val="28"/>
          <w:lang w:eastAsia="zh-CN"/>
        </w:rPr>
        <w:t xml:space="preserve">ondition </w:t>
      </w:r>
      <w:r w:rsidRPr="009568BD">
        <w:rPr>
          <w:rFonts w:ascii="Times New Roman" w:hAnsi="Times New Roman"/>
          <w:sz w:val="28"/>
          <w:szCs w:val="28"/>
          <w:lang w:eastAsia="zh-CN"/>
        </w:rPr>
        <w:t>c</w:t>
      </w:r>
      <w:r w:rsidR="00915DDE" w:rsidRPr="009568BD">
        <w:rPr>
          <w:rFonts w:ascii="Times New Roman" w:hAnsi="Times New Roman"/>
          <w:sz w:val="28"/>
          <w:szCs w:val="28"/>
          <w:lang w:eastAsia="zh-CN"/>
        </w:rPr>
        <w:t xml:space="preserve">ode </w:t>
      </w:r>
      <w:r w:rsidRPr="009568BD">
        <w:rPr>
          <w:rFonts w:ascii="Times New Roman" w:hAnsi="Times New Roman"/>
          <w:sz w:val="28"/>
          <w:szCs w:val="28"/>
          <w:lang w:eastAsia="zh-CN"/>
        </w:rPr>
        <w:t>optimization</w:t>
      </w:r>
    </w:p>
    <w:p w:rsidR="00915DDE" w:rsidRPr="009568BD" w:rsidRDefault="00915DDE" w:rsidP="00915DDE">
      <w:pPr>
        <w:pStyle w:val="Body"/>
        <w:rPr>
          <w:rFonts w:ascii="Times New Roman" w:hAnsi="Times New Roman"/>
          <w:sz w:val="28"/>
          <w:szCs w:val="28"/>
          <w:lang w:eastAsia="zh-CN"/>
        </w:rPr>
      </w:pPr>
      <w:r w:rsidRPr="009568BD">
        <w:rPr>
          <w:rFonts w:ascii="Times New Roman" w:hAnsi="Times New Roman"/>
          <w:sz w:val="28"/>
          <w:szCs w:val="28"/>
          <w:lang w:eastAsia="zh-CN"/>
        </w:rPr>
        <w:t>Conditional execution is an import</w:t>
      </w:r>
      <w:r w:rsidR="00E47F38" w:rsidRPr="009568BD">
        <w:rPr>
          <w:rFonts w:ascii="Times New Roman" w:hAnsi="Times New Roman"/>
          <w:sz w:val="28"/>
          <w:szCs w:val="28"/>
          <w:lang w:eastAsia="zh-CN"/>
        </w:rPr>
        <w:t>ant</w:t>
      </w:r>
      <w:r w:rsidRPr="009568BD">
        <w:rPr>
          <w:rFonts w:ascii="Times New Roman" w:hAnsi="Times New Roman"/>
          <w:sz w:val="28"/>
          <w:szCs w:val="28"/>
          <w:lang w:eastAsia="zh-CN"/>
        </w:rPr>
        <w:t xml:space="preserve"> feature provided by ARM architecture</w:t>
      </w:r>
      <w:r w:rsidR="004D5FD6" w:rsidRPr="009568BD">
        <w:rPr>
          <w:rFonts w:ascii="Times New Roman" w:hAnsi="Times New Roman"/>
          <w:sz w:val="28"/>
          <w:szCs w:val="28"/>
          <w:lang w:eastAsia="zh-CN"/>
        </w:rPr>
        <w:t xml:space="preserve"> </w:t>
      </w:r>
      <w:r w:rsidR="00B8486B" w:rsidRPr="009568BD">
        <w:rPr>
          <w:rFonts w:ascii="Times New Roman" w:hAnsi="Times New Roman"/>
          <w:sz w:val="28"/>
          <w:szCs w:val="28"/>
          <w:lang w:eastAsia="zh-CN"/>
        </w:rPr>
        <w:fldChar w:fldCharType="begin"/>
      </w:r>
      <w:r w:rsidR="004D5FD6" w:rsidRPr="009568BD">
        <w:rPr>
          <w:rFonts w:ascii="Times New Roman" w:hAnsi="Times New Roman"/>
          <w:sz w:val="28"/>
          <w:szCs w:val="28"/>
          <w:lang w:eastAsia="zh-CN"/>
        </w:rPr>
        <w:instrText xml:space="preserve"> REF _Ref319675639 \r \h </w:instrText>
      </w:r>
      <w:r w:rsidR="00B8486B" w:rsidRPr="009568BD">
        <w:rPr>
          <w:rFonts w:ascii="Times New Roman" w:hAnsi="Times New Roman"/>
          <w:sz w:val="28"/>
          <w:szCs w:val="28"/>
          <w:lang w:eastAsia="zh-CN"/>
        </w:rPr>
      </w:r>
      <w:r w:rsidR="009568BD" w:rsidRPr="009568BD">
        <w:rPr>
          <w:rFonts w:ascii="Times New Roman" w:hAnsi="Times New Roman"/>
          <w:sz w:val="28"/>
          <w:szCs w:val="28"/>
          <w:lang w:eastAsia="zh-CN"/>
        </w:rPr>
        <w:instrText xml:space="preserve"> \* MERGEFORMAT </w:instrText>
      </w:r>
      <w:r w:rsidR="00B8486B" w:rsidRPr="009568BD">
        <w:rPr>
          <w:rFonts w:ascii="Times New Roman" w:hAnsi="Times New Roman"/>
          <w:sz w:val="28"/>
          <w:szCs w:val="28"/>
          <w:lang w:eastAsia="zh-CN"/>
        </w:rPr>
        <w:fldChar w:fldCharType="separate"/>
      </w:r>
      <w:r w:rsidR="004D5FD6" w:rsidRPr="009568BD">
        <w:rPr>
          <w:rFonts w:ascii="Times New Roman" w:hAnsi="Times New Roman"/>
          <w:sz w:val="28"/>
          <w:szCs w:val="28"/>
          <w:lang w:eastAsia="zh-CN"/>
        </w:rPr>
        <w:t>[8]</w:t>
      </w:r>
      <w:r w:rsidR="00B8486B" w:rsidRPr="009568BD">
        <w:rPr>
          <w:rFonts w:ascii="Times New Roman" w:hAnsi="Times New Roman"/>
          <w:sz w:val="28"/>
          <w:szCs w:val="28"/>
          <w:lang w:eastAsia="zh-CN"/>
        </w:rPr>
        <w:fldChar w:fldCharType="end"/>
      </w:r>
      <w:r w:rsidRPr="009568BD">
        <w:rPr>
          <w:rFonts w:ascii="Times New Roman" w:hAnsi="Times New Roman"/>
          <w:sz w:val="28"/>
          <w:szCs w:val="28"/>
          <w:lang w:eastAsia="zh-CN"/>
        </w:rPr>
        <w:t>. A conditionally executed instruction take</w:t>
      </w:r>
      <w:r w:rsidR="00E47F38" w:rsidRPr="009568BD">
        <w:rPr>
          <w:rFonts w:ascii="Times New Roman" w:hAnsi="Times New Roman"/>
          <w:sz w:val="28"/>
          <w:szCs w:val="28"/>
          <w:lang w:eastAsia="zh-CN"/>
        </w:rPr>
        <w:t>s</w:t>
      </w:r>
      <w:r w:rsidR="004D5FD6" w:rsidRPr="009568BD">
        <w:rPr>
          <w:rFonts w:ascii="Times New Roman" w:hAnsi="Times New Roman"/>
          <w:sz w:val="28"/>
          <w:szCs w:val="28"/>
          <w:lang w:eastAsia="zh-CN"/>
        </w:rPr>
        <w:t xml:space="preserve"> effect if the</w:t>
      </w:r>
      <w:r w:rsidRPr="009568BD">
        <w:rPr>
          <w:rFonts w:ascii="Times New Roman" w:hAnsi="Times New Roman"/>
          <w:sz w:val="28"/>
          <w:szCs w:val="28"/>
          <w:lang w:eastAsia="zh-CN"/>
        </w:rPr>
        <w:t xml:space="preserve"> flags satisfy </w:t>
      </w:r>
      <w:r w:rsidR="00E47F38" w:rsidRPr="009568BD">
        <w:rPr>
          <w:rFonts w:ascii="Times New Roman" w:hAnsi="Times New Roman"/>
          <w:sz w:val="28"/>
          <w:szCs w:val="28"/>
          <w:lang w:eastAsia="zh-CN"/>
        </w:rPr>
        <w:t>the</w:t>
      </w:r>
      <w:r w:rsidRPr="009568BD">
        <w:rPr>
          <w:rFonts w:ascii="Times New Roman" w:hAnsi="Times New Roman"/>
          <w:sz w:val="28"/>
          <w:szCs w:val="28"/>
          <w:lang w:eastAsia="zh-CN"/>
        </w:rPr>
        <w:t xml:space="preserve"> condition specified in the instruction. </w:t>
      </w:r>
      <w:r w:rsidR="00DE029A" w:rsidRPr="009568BD">
        <w:rPr>
          <w:rFonts w:ascii="Times New Roman" w:hAnsi="Times New Roman"/>
          <w:sz w:val="28"/>
          <w:szCs w:val="28"/>
          <w:lang w:eastAsia="zh-CN"/>
        </w:rPr>
        <w:t xml:space="preserve">Otherwise, it acts as a NOP without taking any effect. </w:t>
      </w:r>
      <w:r w:rsidRPr="009568BD">
        <w:rPr>
          <w:rFonts w:ascii="Times New Roman" w:hAnsi="Times New Roman"/>
          <w:sz w:val="28"/>
          <w:szCs w:val="28"/>
          <w:lang w:eastAsia="zh-CN"/>
        </w:rPr>
        <w:t xml:space="preserve">Most instructions can also </w:t>
      </w:r>
      <w:r w:rsidR="00E47F38" w:rsidRPr="009568BD">
        <w:rPr>
          <w:rFonts w:ascii="Times New Roman" w:hAnsi="Times New Roman"/>
          <w:sz w:val="28"/>
          <w:szCs w:val="28"/>
          <w:lang w:eastAsia="zh-CN"/>
        </w:rPr>
        <w:t>be chosen</w:t>
      </w:r>
      <w:r w:rsidRPr="009568BD">
        <w:rPr>
          <w:rFonts w:ascii="Times New Roman" w:hAnsi="Times New Roman"/>
          <w:sz w:val="28"/>
          <w:szCs w:val="28"/>
          <w:lang w:eastAsia="zh-CN"/>
        </w:rPr>
        <w:t xml:space="preserve"> to update these flags or not </w:t>
      </w:r>
      <w:r w:rsidR="00DE029A" w:rsidRPr="009568BD">
        <w:rPr>
          <w:rFonts w:ascii="Times New Roman" w:hAnsi="Times New Roman"/>
          <w:sz w:val="28"/>
          <w:szCs w:val="28"/>
          <w:lang w:eastAsia="zh-CN"/>
        </w:rPr>
        <w:t>depending on</w:t>
      </w:r>
      <w:r w:rsidR="00E47F38" w:rsidRPr="009568BD">
        <w:rPr>
          <w:rFonts w:ascii="Times New Roman" w:hAnsi="Times New Roman"/>
          <w:sz w:val="28"/>
          <w:szCs w:val="28"/>
          <w:lang w:eastAsia="zh-CN"/>
        </w:rPr>
        <w:t xml:space="preserve"> the value of </w:t>
      </w:r>
      <w:r w:rsidR="004D5FD6" w:rsidRPr="009568BD">
        <w:rPr>
          <w:rFonts w:ascii="Times New Roman" w:hAnsi="Times New Roman"/>
          <w:sz w:val="28"/>
          <w:szCs w:val="28"/>
          <w:lang w:eastAsia="zh-CN"/>
        </w:rPr>
        <w:t>S</w:t>
      </w:r>
      <w:r w:rsidR="00E47F38" w:rsidRPr="009568BD">
        <w:rPr>
          <w:rFonts w:ascii="Times New Roman" w:hAnsi="Times New Roman"/>
          <w:sz w:val="28"/>
          <w:szCs w:val="28"/>
          <w:lang w:eastAsia="zh-CN"/>
        </w:rPr>
        <w:t xml:space="preserve"> bit.</w:t>
      </w:r>
      <w:r w:rsidRPr="009568BD">
        <w:rPr>
          <w:rFonts w:ascii="Times New Roman" w:hAnsi="Times New Roman"/>
          <w:sz w:val="28"/>
          <w:szCs w:val="28"/>
          <w:lang w:eastAsia="zh-CN"/>
        </w:rPr>
        <w:t xml:space="preserve"> </w:t>
      </w:r>
    </w:p>
    <w:p w:rsidR="00915DDE" w:rsidRPr="009568BD" w:rsidRDefault="00CE7BA3" w:rsidP="00915DDE">
      <w:pPr>
        <w:pStyle w:val="Body"/>
        <w:rPr>
          <w:rFonts w:ascii="Times New Roman" w:hAnsi="Times New Roman"/>
          <w:sz w:val="28"/>
          <w:szCs w:val="28"/>
          <w:lang w:eastAsia="zh-CN"/>
        </w:rPr>
      </w:pPr>
      <w:r w:rsidRPr="009568BD">
        <w:rPr>
          <w:rFonts w:ascii="Times New Roman" w:hAnsi="Times New Roman"/>
          <w:sz w:val="28"/>
          <w:szCs w:val="28"/>
          <w:lang w:eastAsia="zh-CN"/>
        </w:rPr>
        <w:t>This</w:t>
      </w:r>
      <w:r w:rsidR="00915DDE" w:rsidRPr="009568BD">
        <w:rPr>
          <w:rFonts w:ascii="Times New Roman" w:hAnsi="Times New Roman"/>
          <w:sz w:val="28"/>
          <w:szCs w:val="28"/>
          <w:lang w:eastAsia="zh-CN"/>
        </w:rPr>
        <w:t xml:space="preserve"> optimization</w:t>
      </w:r>
      <w:r w:rsidR="004D5FD6" w:rsidRPr="009568BD">
        <w:rPr>
          <w:rFonts w:ascii="Times New Roman" w:hAnsi="Times New Roman"/>
          <w:sz w:val="28"/>
          <w:szCs w:val="28"/>
          <w:lang w:eastAsia="zh-CN"/>
        </w:rPr>
        <w:t xml:space="preserve"> for conditional execution</w:t>
      </w:r>
      <w:r w:rsidRPr="009568BD">
        <w:rPr>
          <w:rFonts w:ascii="Times New Roman" w:hAnsi="Times New Roman"/>
          <w:sz w:val="28"/>
          <w:szCs w:val="28"/>
          <w:lang w:eastAsia="zh-CN"/>
        </w:rPr>
        <w:t xml:space="preserve"> is </w:t>
      </w:r>
      <w:r w:rsidR="004D5FD6" w:rsidRPr="009568BD">
        <w:rPr>
          <w:rFonts w:ascii="Times New Roman" w:hAnsi="Times New Roman"/>
          <w:sz w:val="28"/>
          <w:szCs w:val="28"/>
          <w:lang w:eastAsia="zh-CN"/>
        </w:rPr>
        <w:t>to map</w:t>
      </w:r>
      <w:r w:rsidR="00DE029A" w:rsidRPr="009568BD">
        <w:rPr>
          <w:rFonts w:ascii="Times New Roman" w:hAnsi="Times New Roman"/>
          <w:sz w:val="28"/>
          <w:szCs w:val="28"/>
          <w:lang w:eastAsia="zh-CN"/>
        </w:rPr>
        <w:t xml:space="preserve"> flags</w:t>
      </w:r>
      <w:r w:rsidR="004D5FD6" w:rsidRPr="009568BD">
        <w:rPr>
          <w:rFonts w:ascii="Times New Roman" w:hAnsi="Times New Roman"/>
          <w:sz w:val="28"/>
          <w:szCs w:val="28"/>
          <w:lang w:eastAsia="zh-CN"/>
        </w:rPr>
        <w:t xml:space="preserve"> in source architecture</w:t>
      </w:r>
      <w:r w:rsidR="00DE029A" w:rsidRPr="009568BD">
        <w:rPr>
          <w:rFonts w:ascii="Times New Roman" w:hAnsi="Times New Roman"/>
          <w:sz w:val="28"/>
          <w:szCs w:val="28"/>
          <w:lang w:eastAsia="zh-CN"/>
        </w:rPr>
        <w:t xml:space="preserve"> </w:t>
      </w:r>
      <w:r w:rsidR="004D5FD6" w:rsidRPr="009568BD">
        <w:rPr>
          <w:rFonts w:ascii="Times New Roman" w:hAnsi="Times New Roman"/>
          <w:sz w:val="28"/>
          <w:szCs w:val="28"/>
          <w:lang w:eastAsia="zh-CN"/>
        </w:rPr>
        <w:t>in</w:t>
      </w:r>
      <w:r w:rsidR="00DE029A" w:rsidRPr="009568BD">
        <w:rPr>
          <w:rFonts w:ascii="Times New Roman" w:hAnsi="Times New Roman"/>
          <w:sz w:val="28"/>
          <w:szCs w:val="28"/>
          <w:lang w:eastAsia="zh-CN"/>
        </w:rPr>
        <w:t xml:space="preserve">to flags </w:t>
      </w:r>
      <w:r w:rsidR="004D5FD6" w:rsidRPr="009568BD">
        <w:rPr>
          <w:rFonts w:ascii="Times New Roman" w:hAnsi="Times New Roman"/>
          <w:sz w:val="28"/>
          <w:szCs w:val="28"/>
          <w:lang w:eastAsia="zh-CN"/>
        </w:rPr>
        <w:t xml:space="preserve">in target architecture </w:t>
      </w:r>
      <w:r w:rsidR="00915DDE" w:rsidRPr="009568BD">
        <w:rPr>
          <w:rFonts w:ascii="Times New Roman" w:hAnsi="Times New Roman"/>
          <w:sz w:val="28"/>
          <w:szCs w:val="28"/>
          <w:lang w:eastAsia="zh-CN"/>
        </w:rPr>
        <w:t xml:space="preserve">and </w:t>
      </w:r>
      <w:r w:rsidR="004D5FD6" w:rsidRPr="009568BD">
        <w:rPr>
          <w:rFonts w:ascii="Times New Roman" w:hAnsi="Times New Roman"/>
          <w:sz w:val="28"/>
          <w:szCs w:val="28"/>
          <w:lang w:eastAsia="zh-CN"/>
        </w:rPr>
        <w:t>update the flags</w:t>
      </w:r>
      <w:r w:rsidR="00915DDE" w:rsidRPr="009568BD">
        <w:rPr>
          <w:rFonts w:ascii="Times New Roman" w:hAnsi="Times New Roman"/>
          <w:sz w:val="28"/>
          <w:szCs w:val="28"/>
          <w:lang w:eastAsia="zh-CN"/>
        </w:rPr>
        <w:t xml:space="preserve"> </w:t>
      </w:r>
      <w:r w:rsidR="004D5FD6" w:rsidRPr="009568BD">
        <w:rPr>
          <w:rFonts w:ascii="Times New Roman" w:hAnsi="Times New Roman"/>
          <w:sz w:val="28"/>
          <w:szCs w:val="28"/>
          <w:lang w:eastAsia="zh-CN"/>
        </w:rPr>
        <w:t>in</w:t>
      </w:r>
      <w:r w:rsidR="00915DDE" w:rsidRPr="009568BD">
        <w:rPr>
          <w:rFonts w:ascii="Times New Roman" w:hAnsi="Times New Roman"/>
          <w:sz w:val="28"/>
          <w:szCs w:val="28"/>
          <w:lang w:eastAsia="zh-CN"/>
        </w:rPr>
        <w:t xml:space="preserve">to memory if necessary. So we also define three types of sequences: </w:t>
      </w:r>
      <w:proofErr w:type="spellStart"/>
      <w:r w:rsidR="00915DDE" w:rsidRPr="009568BD">
        <w:rPr>
          <w:rFonts w:ascii="Times New Roman" w:hAnsi="Times New Roman"/>
          <w:sz w:val="28"/>
          <w:szCs w:val="28"/>
          <w:lang w:eastAsia="zh-CN"/>
        </w:rPr>
        <w:t>def_flag_seq</w:t>
      </w:r>
      <w:proofErr w:type="spellEnd"/>
      <w:r w:rsidR="00915DDE" w:rsidRPr="009568BD">
        <w:rPr>
          <w:rFonts w:ascii="Times New Roman" w:hAnsi="Times New Roman"/>
          <w:sz w:val="28"/>
          <w:szCs w:val="28"/>
          <w:lang w:eastAsia="zh-CN"/>
        </w:rPr>
        <w:t xml:space="preserve">, </w:t>
      </w:r>
      <w:proofErr w:type="spellStart"/>
      <w:r w:rsidR="00915DDE" w:rsidRPr="009568BD">
        <w:rPr>
          <w:rFonts w:ascii="Times New Roman" w:hAnsi="Times New Roman"/>
          <w:sz w:val="28"/>
          <w:szCs w:val="28"/>
          <w:lang w:eastAsia="zh-CN"/>
        </w:rPr>
        <w:t>use_flag_seq</w:t>
      </w:r>
      <w:proofErr w:type="spellEnd"/>
      <w:r w:rsidR="00915DDE" w:rsidRPr="009568BD">
        <w:rPr>
          <w:rFonts w:ascii="Times New Roman" w:hAnsi="Times New Roman"/>
          <w:sz w:val="28"/>
          <w:szCs w:val="28"/>
          <w:lang w:eastAsia="zh-CN"/>
        </w:rPr>
        <w:t xml:space="preserve"> and </w:t>
      </w:r>
      <w:proofErr w:type="spellStart"/>
      <w:r w:rsidR="00915DDE" w:rsidRPr="009568BD">
        <w:rPr>
          <w:rFonts w:ascii="Times New Roman" w:hAnsi="Times New Roman"/>
          <w:sz w:val="28"/>
          <w:szCs w:val="28"/>
          <w:lang w:eastAsia="zh-CN"/>
        </w:rPr>
        <w:t>joint_flag_seq</w:t>
      </w:r>
      <w:proofErr w:type="spellEnd"/>
      <w:r w:rsidR="00915DDE" w:rsidRPr="009568BD">
        <w:rPr>
          <w:rFonts w:ascii="Times New Roman" w:hAnsi="Times New Roman"/>
          <w:sz w:val="28"/>
          <w:szCs w:val="28"/>
          <w:lang w:eastAsia="zh-CN"/>
        </w:rPr>
        <w:t xml:space="preserve">. Instructions in </w:t>
      </w:r>
      <w:proofErr w:type="spellStart"/>
      <w:r w:rsidR="00915DDE" w:rsidRPr="009568BD">
        <w:rPr>
          <w:rFonts w:ascii="Times New Roman" w:hAnsi="Times New Roman"/>
          <w:sz w:val="28"/>
          <w:szCs w:val="28"/>
          <w:lang w:eastAsia="zh-CN"/>
        </w:rPr>
        <w:t>def_flag_seq</w:t>
      </w:r>
      <w:proofErr w:type="spellEnd"/>
      <w:r w:rsidR="00915DDE" w:rsidRPr="009568BD">
        <w:rPr>
          <w:rFonts w:ascii="Times New Roman" w:hAnsi="Times New Roman"/>
          <w:sz w:val="28"/>
          <w:szCs w:val="28"/>
          <w:lang w:eastAsia="zh-CN"/>
        </w:rPr>
        <w:t xml:space="preserve"> with </w:t>
      </w:r>
      <w:r w:rsidR="004D5FD6" w:rsidRPr="009568BD">
        <w:rPr>
          <w:rFonts w:ascii="Times New Roman" w:hAnsi="Times New Roman"/>
          <w:sz w:val="28"/>
          <w:szCs w:val="28"/>
          <w:lang w:eastAsia="zh-CN"/>
        </w:rPr>
        <w:t>S</w:t>
      </w:r>
      <w:r w:rsidR="00E47F38" w:rsidRPr="009568BD">
        <w:rPr>
          <w:rFonts w:ascii="Times New Roman" w:hAnsi="Times New Roman"/>
          <w:sz w:val="28"/>
          <w:szCs w:val="28"/>
          <w:lang w:eastAsia="zh-CN"/>
        </w:rPr>
        <w:t xml:space="preserve"> </w:t>
      </w:r>
      <w:r w:rsidR="00915DDE" w:rsidRPr="009568BD">
        <w:rPr>
          <w:rFonts w:ascii="Times New Roman" w:hAnsi="Times New Roman"/>
          <w:sz w:val="28"/>
          <w:szCs w:val="28"/>
          <w:lang w:eastAsia="zh-CN"/>
        </w:rPr>
        <w:t>bit set</w:t>
      </w:r>
      <w:r w:rsidR="00DE029A" w:rsidRPr="009568BD">
        <w:rPr>
          <w:rFonts w:ascii="Times New Roman" w:hAnsi="Times New Roman"/>
          <w:sz w:val="28"/>
          <w:szCs w:val="28"/>
          <w:lang w:eastAsia="zh-CN"/>
        </w:rPr>
        <w:t xml:space="preserve"> will modify flags</w:t>
      </w:r>
      <w:r w:rsidR="00915DDE" w:rsidRPr="009568BD">
        <w:rPr>
          <w:rFonts w:ascii="Times New Roman" w:hAnsi="Times New Roman"/>
          <w:sz w:val="28"/>
          <w:szCs w:val="28"/>
          <w:lang w:eastAsia="zh-CN"/>
        </w:rPr>
        <w:t xml:space="preserve">; instructions in </w:t>
      </w:r>
      <w:proofErr w:type="spellStart"/>
      <w:r w:rsidR="00915DDE" w:rsidRPr="009568BD">
        <w:rPr>
          <w:rFonts w:ascii="Times New Roman" w:hAnsi="Times New Roman"/>
          <w:sz w:val="28"/>
          <w:szCs w:val="28"/>
          <w:lang w:eastAsia="zh-CN"/>
        </w:rPr>
        <w:t>use_flag_seq</w:t>
      </w:r>
      <w:proofErr w:type="spellEnd"/>
      <w:r w:rsidR="00915DDE" w:rsidRPr="009568BD">
        <w:rPr>
          <w:rFonts w:ascii="Times New Roman" w:hAnsi="Times New Roman"/>
          <w:sz w:val="28"/>
          <w:szCs w:val="28"/>
          <w:lang w:eastAsia="zh-CN"/>
        </w:rPr>
        <w:t xml:space="preserve"> will </w:t>
      </w:r>
      <w:r w:rsidR="00E47F38" w:rsidRPr="009568BD">
        <w:rPr>
          <w:rFonts w:ascii="Times New Roman" w:hAnsi="Times New Roman"/>
          <w:sz w:val="28"/>
          <w:szCs w:val="28"/>
          <w:lang w:eastAsia="zh-CN"/>
        </w:rPr>
        <w:t xml:space="preserve">be </w:t>
      </w:r>
      <w:r w:rsidR="00915DDE" w:rsidRPr="009568BD">
        <w:rPr>
          <w:rFonts w:ascii="Times New Roman" w:hAnsi="Times New Roman"/>
          <w:sz w:val="28"/>
          <w:szCs w:val="28"/>
          <w:lang w:eastAsia="zh-CN"/>
        </w:rPr>
        <w:t>conditionally execute</w:t>
      </w:r>
      <w:r w:rsidR="00E47F38" w:rsidRPr="009568BD">
        <w:rPr>
          <w:rFonts w:ascii="Times New Roman" w:hAnsi="Times New Roman"/>
          <w:sz w:val="28"/>
          <w:szCs w:val="28"/>
          <w:lang w:eastAsia="zh-CN"/>
        </w:rPr>
        <w:t>d</w:t>
      </w:r>
      <w:r w:rsidR="00915DDE" w:rsidRPr="009568BD">
        <w:rPr>
          <w:rFonts w:ascii="Times New Roman" w:hAnsi="Times New Roman"/>
          <w:sz w:val="28"/>
          <w:szCs w:val="28"/>
          <w:lang w:eastAsia="zh-CN"/>
        </w:rPr>
        <w:t xml:space="preserve">; </w:t>
      </w:r>
      <w:r w:rsidR="00E47F38" w:rsidRPr="009568BD">
        <w:rPr>
          <w:rFonts w:ascii="Times New Roman" w:hAnsi="Times New Roman"/>
          <w:sz w:val="28"/>
          <w:szCs w:val="28"/>
          <w:lang w:eastAsia="zh-CN"/>
        </w:rPr>
        <w:t xml:space="preserve">for </w:t>
      </w:r>
      <w:proofErr w:type="spellStart"/>
      <w:r w:rsidR="00E47F38" w:rsidRPr="009568BD">
        <w:rPr>
          <w:rFonts w:ascii="Times New Roman" w:hAnsi="Times New Roman"/>
          <w:sz w:val="28"/>
          <w:szCs w:val="28"/>
          <w:lang w:eastAsia="zh-CN"/>
        </w:rPr>
        <w:t>joint_flag_seq</w:t>
      </w:r>
      <w:proofErr w:type="spellEnd"/>
      <w:r w:rsidR="00E47F38" w:rsidRPr="009568BD">
        <w:rPr>
          <w:rFonts w:ascii="Times New Roman" w:hAnsi="Times New Roman"/>
          <w:sz w:val="28"/>
          <w:szCs w:val="28"/>
          <w:lang w:eastAsia="zh-CN"/>
        </w:rPr>
        <w:t xml:space="preserve">, instructions </w:t>
      </w:r>
      <w:r w:rsidR="00915DDE" w:rsidRPr="009568BD">
        <w:rPr>
          <w:rFonts w:ascii="Times New Roman" w:hAnsi="Times New Roman"/>
          <w:sz w:val="28"/>
          <w:szCs w:val="28"/>
          <w:lang w:eastAsia="zh-CN"/>
        </w:rPr>
        <w:t xml:space="preserve">will not update flags and </w:t>
      </w:r>
      <w:r w:rsidR="00E47F38" w:rsidRPr="009568BD">
        <w:rPr>
          <w:rFonts w:ascii="Times New Roman" w:hAnsi="Times New Roman"/>
          <w:sz w:val="28"/>
          <w:szCs w:val="28"/>
          <w:lang w:eastAsia="zh-CN"/>
        </w:rPr>
        <w:t xml:space="preserve">be </w:t>
      </w:r>
      <w:r w:rsidR="00915DDE" w:rsidRPr="009568BD">
        <w:rPr>
          <w:rFonts w:ascii="Times New Roman" w:hAnsi="Times New Roman"/>
          <w:sz w:val="28"/>
          <w:szCs w:val="28"/>
          <w:lang w:eastAsia="zh-CN"/>
        </w:rPr>
        <w:t>execute</w:t>
      </w:r>
      <w:r w:rsidR="00E47F38" w:rsidRPr="009568BD">
        <w:rPr>
          <w:rFonts w:ascii="Times New Roman" w:hAnsi="Times New Roman"/>
          <w:sz w:val="28"/>
          <w:szCs w:val="28"/>
          <w:lang w:eastAsia="zh-CN"/>
        </w:rPr>
        <w:t>d</w:t>
      </w:r>
      <w:r w:rsidR="00915DDE" w:rsidRPr="009568BD">
        <w:rPr>
          <w:rFonts w:ascii="Times New Roman" w:hAnsi="Times New Roman"/>
          <w:sz w:val="28"/>
          <w:szCs w:val="28"/>
          <w:lang w:eastAsia="zh-CN"/>
        </w:rPr>
        <w:t xml:space="preserve"> under all condition</w:t>
      </w:r>
      <w:r w:rsidR="00E47F38" w:rsidRPr="009568BD">
        <w:rPr>
          <w:rFonts w:ascii="Times New Roman" w:hAnsi="Times New Roman"/>
          <w:sz w:val="28"/>
          <w:szCs w:val="28"/>
          <w:lang w:eastAsia="zh-CN"/>
        </w:rPr>
        <w:t>s</w:t>
      </w:r>
      <w:r w:rsidR="00915DDE" w:rsidRPr="009568BD">
        <w:rPr>
          <w:rFonts w:ascii="Times New Roman" w:hAnsi="Times New Roman"/>
          <w:sz w:val="28"/>
          <w:szCs w:val="28"/>
          <w:lang w:eastAsia="zh-CN"/>
        </w:rPr>
        <w:t xml:space="preserve">. </w:t>
      </w:r>
      <w:r w:rsidR="00DE029A" w:rsidRPr="009568BD">
        <w:rPr>
          <w:rFonts w:ascii="Times New Roman" w:hAnsi="Times New Roman"/>
          <w:sz w:val="28"/>
          <w:szCs w:val="28"/>
          <w:lang w:eastAsia="zh-CN"/>
        </w:rPr>
        <w:t>While a</w:t>
      </w:r>
      <w:r w:rsidR="00915DDE" w:rsidRPr="009568BD">
        <w:rPr>
          <w:rFonts w:ascii="Times New Roman" w:hAnsi="Times New Roman"/>
          <w:sz w:val="28"/>
          <w:szCs w:val="28"/>
          <w:lang w:eastAsia="zh-CN"/>
        </w:rPr>
        <w:t xml:space="preserve"> test case </w:t>
      </w:r>
      <w:r w:rsidR="00DE029A" w:rsidRPr="009568BD">
        <w:rPr>
          <w:rFonts w:ascii="Times New Roman" w:hAnsi="Times New Roman"/>
          <w:sz w:val="28"/>
          <w:szCs w:val="28"/>
          <w:lang w:eastAsia="zh-CN"/>
        </w:rPr>
        <w:t xml:space="preserve">is generated </w:t>
      </w:r>
      <w:r w:rsidR="00915DDE" w:rsidRPr="009568BD">
        <w:rPr>
          <w:rFonts w:ascii="Times New Roman" w:hAnsi="Times New Roman"/>
          <w:sz w:val="28"/>
          <w:szCs w:val="28"/>
          <w:lang w:eastAsia="zh-CN"/>
        </w:rPr>
        <w:t>in this scenario, these different types of sequences are chosen in each block of specific control flow.</w:t>
      </w:r>
    </w:p>
    <w:p w:rsidR="00915DDE" w:rsidRPr="009568BD" w:rsidRDefault="00E47F38" w:rsidP="00E47F38">
      <w:pPr>
        <w:pStyle w:val="Body"/>
        <w:numPr>
          <w:ilvl w:val="0"/>
          <w:numId w:val="11"/>
        </w:numPr>
        <w:rPr>
          <w:rFonts w:ascii="Times New Roman" w:hAnsi="Times New Roman"/>
          <w:sz w:val="28"/>
          <w:szCs w:val="28"/>
          <w:lang w:eastAsia="zh-CN"/>
        </w:rPr>
      </w:pPr>
      <w:r w:rsidRPr="009568BD">
        <w:rPr>
          <w:rFonts w:ascii="Times New Roman" w:hAnsi="Times New Roman"/>
          <w:sz w:val="28"/>
          <w:szCs w:val="28"/>
          <w:lang w:eastAsia="zh-CN"/>
        </w:rPr>
        <w:t>Sequence with stress</w:t>
      </w:r>
      <w:r w:rsidR="00DE029A" w:rsidRPr="009568BD">
        <w:rPr>
          <w:rFonts w:ascii="Times New Roman" w:hAnsi="Times New Roman"/>
          <w:sz w:val="28"/>
          <w:szCs w:val="28"/>
          <w:lang w:eastAsia="zh-CN"/>
        </w:rPr>
        <w:t>ing the same kind</w:t>
      </w:r>
      <w:r w:rsidRPr="009568BD">
        <w:rPr>
          <w:rFonts w:ascii="Times New Roman" w:hAnsi="Times New Roman"/>
          <w:sz w:val="28"/>
          <w:szCs w:val="28"/>
          <w:lang w:eastAsia="zh-CN"/>
        </w:rPr>
        <w:t xml:space="preserve"> of instruction</w:t>
      </w:r>
      <w:r w:rsidR="00DE029A" w:rsidRPr="009568BD">
        <w:rPr>
          <w:rFonts w:ascii="Times New Roman" w:hAnsi="Times New Roman"/>
          <w:sz w:val="28"/>
          <w:szCs w:val="28"/>
          <w:lang w:eastAsia="zh-CN"/>
        </w:rPr>
        <w:t>s</w:t>
      </w:r>
    </w:p>
    <w:p w:rsidR="00915DDE" w:rsidRPr="009568BD" w:rsidRDefault="00915DDE" w:rsidP="00915DDE">
      <w:pPr>
        <w:pStyle w:val="Body"/>
        <w:rPr>
          <w:rFonts w:ascii="Times New Roman" w:hAnsi="Times New Roman"/>
          <w:sz w:val="28"/>
          <w:szCs w:val="28"/>
          <w:lang w:eastAsia="zh-CN"/>
        </w:rPr>
      </w:pPr>
      <w:r w:rsidRPr="009568BD">
        <w:rPr>
          <w:rFonts w:ascii="Times New Roman" w:hAnsi="Times New Roman"/>
          <w:sz w:val="28"/>
          <w:szCs w:val="28"/>
          <w:lang w:eastAsia="zh-CN"/>
        </w:rPr>
        <w:t>Stress</w:t>
      </w:r>
      <w:r w:rsidR="00E47F38" w:rsidRPr="009568BD">
        <w:rPr>
          <w:rFonts w:ascii="Times New Roman" w:hAnsi="Times New Roman"/>
          <w:sz w:val="28"/>
          <w:szCs w:val="28"/>
          <w:lang w:eastAsia="zh-CN"/>
        </w:rPr>
        <w:t>ing the same kind of instructions</w:t>
      </w:r>
      <w:r w:rsidRPr="009568BD">
        <w:rPr>
          <w:rFonts w:ascii="Times New Roman" w:hAnsi="Times New Roman"/>
          <w:sz w:val="28"/>
          <w:szCs w:val="28"/>
          <w:lang w:eastAsia="zh-CN"/>
        </w:rPr>
        <w:t xml:space="preserve"> </w:t>
      </w:r>
      <w:r w:rsidR="00E47F38" w:rsidRPr="009568BD">
        <w:rPr>
          <w:rFonts w:ascii="Times New Roman" w:hAnsi="Times New Roman"/>
          <w:sz w:val="28"/>
          <w:szCs w:val="28"/>
          <w:lang w:eastAsia="zh-CN"/>
        </w:rPr>
        <w:t>is to generate</w:t>
      </w:r>
      <w:r w:rsidRPr="009568BD">
        <w:rPr>
          <w:rFonts w:ascii="Times New Roman" w:hAnsi="Times New Roman"/>
          <w:sz w:val="28"/>
          <w:szCs w:val="28"/>
          <w:lang w:eastAsia="zh-CN"/>
        </w:rPr>
        <w:t xml:space="preserve"> </w:t>
      </w:r>
      <w:r w:rsidR="00E47F38" w:rsidRPr="009568BD">
        <w:rPr>
          <w:rFonts w:ascii="Times New Roman" w:hAnsi="Times New Roman"/>
          <w:sz w:val="28"/>
          <w:szCs w:val="28"/>
          <w:lang w:eastAsia="zh-CN"/>
        </w:rPr>
        <w:t xml:space="preserve">the </w:t>
      </w:r>
      <w:r w:rsidRPr="009568BD">
        <w:rPr>
          <w:rFonts w:ascii="Times New Roman" w:hAnsi="Times New Roman"/>
          <w:sz w:val="28"/>
          <w:szCs w:val="28"/>
          <w:lang w:eastAsia="zh-CN"/>
        </w:rPr>
        <w:t xml:space="preserve">same type of instructions continuously. In practice, except generating instructions with same </w:t>
      </w:r>
      <w:r w:rsidR="00E47F38" w:rsidRPr="009568BD">
        <w:rPr>
          <w:rFonts w:ascii="Times New Roman" w:hAnsi="Times New Roman"/>
          <w:sz w:val="28"/>
          <w:szCs w:val="28"/>
          <w:lang w:eastAsia="zh-CN"/>
        </w:rPr>
        <w:t>kind of instructions</w:t>
      </w:r>
      <w:r w:rsidRPr="009568BD">
        <w:rPr>
          <w:rFonts w:ascii="Times New Roman" w:hAnsi="Times New Roman"/>
          <w:sz w:val="28"/>
          <w:szCs w:val="28"/>
          <w:lang w:eastAsia="zh-CN"/>
        </w:rPr>
        <w:t xml:space="preserve"> such as memory instructions or multiply instructions, </w:t>
      </w:r>
      <w:r w:rsidR="004D5FD6" w:rsidRPr="009568BD">
        <w:rPr>
          <w:rFonts w:ascii="Times New Roman" w:hAnsi="Times New Roman"/>
          <w:sz w:val="28"/>
          <w:szCs w:val="28"/>
          <w:lang w:eastAsia="zh-CN"/>
        </w:rPr>
        <w:t>ART</w:t>
      </w:r>
      <w:r w:rsidRPr="009568BD">
        <w:rPr>
          <w:rFonts w:ascii="Times New Roman" w:hAnsi="Times New Roman"/>
          <w:sz w:val="28"/>
          <w:szCs w:val="28"/>
          <w:lang w:eastAsia="zh-CN"/>
        </w:rPr>
        <w:t xml:space="preserve"> also generate</w:t>
      </w:r>
      <w:r w:rsidR="004D5FD6" w:rsidRPr="009568BD">
        <w:rPr>
          <w:rFonts w:ascii="Times New Roman" w:hAnsi="Times New Roman"/>
          <w:sz w:val="28"/>
          <w:szCs w:val="28"/>
          <w:lang w:eastAsia="zh-CN"/>
        </w:rPr>
        <w:t xml:space="preserve"> other</w:t>
      </w:r>
      <w:r w:rsidRPr="009568BD">
        <w:rPr>
          <w:rFonts w:ascii="Times New Roman" w:hAnsi="Times New Roman"/>
          <w:sz w:val="28"/>
          <w:szCs w:val="28"/>
          <w:lang w:eastAsia="zh-CN"/>
        </w:rPr>
        <w:t xml:space="preserve"> special types. One is using multiply instructions and shift instructions together. The reason for this is that these two kinds of instructions are using fixed register </w:t>
      </w:r>
      <w:r w:rsidR="00E47F38" w:rsidRPr="009568BD">
        <w:rPr>
          <w:rFonts w:ascii="Times New Roman" w:hAnsi="Times New Roman"/>
          <w:sz w:val="28"/>
          <w:szCs w:val="28"/>
          <w:lang w:eastAsia="zh-CN"/>
        </w:rPr>
        <w:t xml:space="preserve">implemented </w:t>
      </w:r>
      <w:r w:rsidRPr="009568BD">
        <w:rPr>
          <w:rFonts w:ascii="Times New Roman" w:hAnsi="Times New Roman"/>
          <w:sz w:val="28"/>
          <w:szCs w:val="28"/>
          <w:lang w:eastAsia="zh-CN"/>
        </w:rPr>
        <w:t xml:space="preserve">in </w:t>
      </w:r>
      <w:r w:rsidR="004D5FD6" w:rsidRPr="009568BD">
        <w:rPr>
          <w:rFonts w:ascii="Times New Roman" w:hAnsi="Times New Roman"/>
          <w:sz w:val="28"/>
          <w:szCs w:val="28"/>
          <w:lang w:eastAsia="zh-CN"/>
        </w:rPr>
        <w:t>optimizer</w:t>
      </w:r>
      <w:r w:rsidRPr="009568BD">
        <w:rPr>
          <w:rFonts w:ascii="Times New Roman" w:hAnsi="Times New Roman"/>
          <w:sz w:val="28"/>
          <w:szCs w:val="28"/>
          <w:lang w:eastAsia="zh-CN"/>
        </w:rPr>
        <w:t xml:space="preserve">. Another is generating memory instructions with adjacent </w:t>
      </w:r>
      <w:r w:rsidR="00DE029A" w:rsidRPr="009568BD">
        <w:rPr>
          <w:rFonts w:ascii="Times New Roman" w:hAnsi="Times New Roman"/>
          <w:sz w:val="28"/>
          <w:szCs w:val="28"/>
          <w:lang w:eastAsia="zh-CN"/>
        </w:rPr>
        <w:t xml:space="preserve">or discontinuous </w:t>
      </w:r>
      <w:r w:rsidRPr="009568BD">
        <w:rPr>
          <w:rFonts w:ascii="Times New Roman" w:hAnsi="Times New Roman"/>
          <w:sz w:val="28"/>
          <w:szCs w:val="28"/>
          <w:lang w:eastAsia="zh-CN"/>
        </w:rPr>
        <w:t xml:space="preserve">addresses. </w:t>
      </w:r>
      <w:r w:rsidR="000D3075" w:rsidRPr="009568BD">
        <w:rPr>
          <w:rFonts w:ascii="Times New Roman" w:hAnsi="Times New Roman"/>
          <w:sz w:val="28"/>
          <w:szCs w:val="28"/>
        </w:rPr>
        <w:t xml:space="preserve">The memory address is selected randomly from the options: random address, last address+4, last address-4, last address+8, last address-8. </w:t>
      </w:r>
      <w:r w:rsidRPr="009568BD">
        <w:rPr>
          <w:rFonts w:ascii="Times New Roman" w:hAnsi="Times New Roman"/>
          <w:sz w:val="28"/>
          <w:szCs w:val="28"/>
          <w:lang w:eastAsia="zh-CN"/>
        </w:rPr>
        <w:t xml:space="preserve">This is used for </w:t>
      </w:r>
      <w:r w:rsidR="00E47F38" w:rsidRPr="009568BD">
        <w:rPr>
          <w:rFonts w:ascii="Times New Roman" w:hAnsi="Times New Roman"/>
          <w:sz w:val="28"/>
          <w:szCs w:val="28"/>
          <w:lang w:eastAsia="zh-CN"/>
        </w:rPr>
        <w:t>validating the</w:t>
      </w:r>
      <w:r w:rsidRPr="009568BD">
        <w:rPr>
          <w:rFonts w:ascii="Times New Roman" w:hAnsi="Times New Roman"/>
          <w:sz w:val="28"/>
          <w:szCs w:val="28"/>
          <w:lang w:eastAsia="zh-CN"/>
        </w:rPr>
        <w:t xml:space="preserve"> peepho</w:t>
      </w:r>
      <w:r w:rsidR="00DE029A" w:rsidRPr="009568BD">
        <w:rPr>
          <w:rFonts w:ascii="Times New Roman" w:hAnsi="Times New Roman"/>
          <w:sz w:val="28"/>
          <w:szCs w:val="28"/>
          <w:lang w:eastAsia="zh-CN"/>
        </w:rPr>
        <w:t>le optimization for memory load/</w:t>
      </w:r>
      <w:r w:rsidRPr="009568BD">
        <w:rPr>
          <w:rFonts w:ascii="Times New Roman" w:hAnsi="Times New Roman"/>
          <w:sz w:val="28"/>
          <w:szCs w:val="28"/>
          <w:lang w:eastAsia="zh-CN"/>
        </w:rPr>
        <w:t>store with continuous address.</w:t>
      </w:r>
    </w:p>
    <w:p w:rsidR="00556037" w:rsidRPr="009568BD" w:rsidRDefault="007857D6" w:rsidP="007F033E">
      <w:pPr>
        <w:pStyle w:val="Heading1"/>
        <w:rPr>
          <w:rFonts w:ascii="Times New Roman" w:hAnsi="Times New Roman"/>
          <w:sz w:val="28"/>
          <w:szCs w:val="28"/>
        </w:rPr>
      </w:pPr>
      <w:r w:rsidRPr="009568BD">
        <w:rPr>
          <w:rFonts w:ascii="Times New Roman" w:hAnsi="Times New Roman"/>
          <w:sz w:val="28"/>
          <w:szCs w:val="28"/>
        </w:rPr>
        <w:t>Coverage definition</w:t>
      </w:r>
    </w:p>
    <w:p w:rsidR="00C803AA" w:rsidRPr="009568BD" w:rsidRDefault="006D3148" w:rsidP="00C803AA">
      <w:pPr>
        <w:pStyle w:val="Body"/>
        <w:rPr>
          <w:rFonts w:ascii="Times New Roman" w:hAnsi="Times New Roman"/>
          <w:sz w:val="28"/>
          <w:szCs w:val="28"/>
        </w:rPr>
      </w:pPr>
      <w:r w:rsidRPr="009568BD">
        <w:rPr>
          <w:rFonts w:ascii="Times New Roman" w:hAnsi="Times New Roman"/>
          <w:sz w:val="28"/>
          <w:szCs w:val="28"/>
        </w:rPr>
        <w:t xml:space="preserve">Coverage metrics is used to measure how many conditions are hit and how many tests are </w:t>
      </w:r>
      <w:r w:rsidR="00C803AA" w:rsidRPr="009568BD">
        <w:rPr>
          <w:rFonts w:ascii="Times New Roman" w:hAnsi="Times New Roman"/>
          <w:sz w:val="28"/>
          <w:szCs w:val="28"/>
        </w:rPr>
        <w:t xml:space="preserve">enough to hit </w:t>
      </w:r>
      <w:r w:rsidRPr="009568BD">
        <w:rPr>
          <w:rFonts w:ascii="Times New Roman" w:hAnsi="Times New Roman"/>
          <w:sz w:val="28"/>
          <w:szCs w:val="28"/>
        </w:rPr>
        <w:t>all of the conditions</w:t>
      </w:r>
      <w:r w:rsidR="00C803AA" w:rsidRPr="009568BD">
        <w:rPr>
          <w:rFonts w:ascii="Times New Roman" w:hAnsi="Times New Roman"/>
          <w:sz w:val="28"/>
          <w:szCs w:val="28"/>
        </w:rPr>
        <w:t xml:space="preserve">. It also </w:t>
      </w:r>
      <w:r w:rsidRPr="009568BD">
        <w:rPr>
          <w:rFonts w:ascii="Times New Roman" w:hAnsi="Times New Roman"/>
          <w:sz w:val="28"/>
          <w:szCs w:val="28"/>
        </w:rPr>
        <w:t>provide</w:t>
      </w:r>
      <w:r w:rsidR="00C803AA" w:rsidRPr="009568BD">
        <w:rPr>
          <w:rFonts w:ascii="Times New Roman" w:hAnsi="Times New Roman"/>
          <w:sz w:val="28"/>
          <w:szCs w:val="28"/>
        </w:rPr>
        <w:t>s</w:t>
      </w:r>
      <w:r w:rsidRPr="009568BD">
        <w:rPr>
          <w:rFonts w:ascii="Times New Roman" w:hAnsi="Times New Roman"/>
          <w:sz w:val="28"/>
          <w:szCs w:val="28"/>
        </w:rPr>
        <w:t xml:space="preserve"> feedback to random instruction tester on the efficiency of the generated tests. </w:t>
      </w:r>
      <w:r w:rsidR="004D5FD6" w:rsidRPr="009568BD">
        <w:rPr>
          <w:rFonts w:ascii="Times New Roman" w:hAnsi="Times New Roman"/>
          <w:sz w:val="28"/>
          <w:szCs w:val="28"/>
        </w:rPr>
        <w:t>Based on ECP/BVA techniques, w</w:t>
      </w:r>
      <w:r w:rsidR="00C803AA" w:rsidRPr="009568BD">
        <w:rPr>
          <w:rFonts w:ascii="Times New Roman" w:hAnsi="Times New Roman"/>
          <w:sz w:val="28"/>
          <w:szCs w:val="28"/>
        </w:rPr>
        <w:t xml:space="preserve">e define two kinds of ISA coverage for ART generated tests: single instruction and sequence coverage. They’re </w:t>
      </w:r>
      <w:r w:rsidR="0011287C" w:rsidRPr="009568BD">
        <w:rPr>
          <w:rFonts w:ascii="Times New Roman" w:hAnsi="Times New Roman"/>
          <w:sz w:val="28"/>
          <w:szCs w:val="28"/>
        </w:rPr>
        <w:t>same</w:t>
      </w:r>
      <w:r w:rsidR="00C803AA" w:rsidRPr="009568BD">
        <w:rPr>
          <w:rFonts w:ascii="Times New Roman" w:hAnsi="Times New Roman"/>
          <w:sz w:val="28"/>
          <w:szCs w:val="28"/>
        </w:rPr>
        <w:t xml:space="preserve"> with the coverage definition in </w:t>
      </w:r>
      <w:proofErr w:type="spellStart"/>
      <w:proofErr w:type="gramStart"/>
      <w:r w:rsidR="00C803AA" w:rsidRPr="009568BD">
        <w:rPr>
          <w:rFonts w:ascii="Times New Roman" w:hAnsi="Times New Roman"/>
          <w:sz w:val="28"/>
          <w:szCs w:val="28"/>
        </w:rPr>
        <w:t>eArchSpec</w:t>
      </w:r>
      <w:proofErr w:type="spellEnd"/>
      <w:proofErr w:type="gramEnd"/>
      <w:r w:rsidR="00B8486B" w:rsidRPr="009568BD">
        <w:rPr>
          <w:rFonts w:ascii="Times New Roman" w:hAnsi="Times New Roman"/>
          <w:sz w:val="28"/>
          <w:szCs w:val="28"/>
        </w:rPr>
        <w:fldChar w:fldCharType="begin"/>
      </w:r>
      <w:r w:rsidR="00C803AA" w:rsidRPr="009568BD">
        <w:rPr>
          <w:rFonts w:ascii="Times New Roman" w:hAnsi="Times New Roman"/>
          <w:sz w:val="28"/>
          <w:szCs w:val="28"/>
        </w:rPr>
        <w:instrText xml:space="preserve"> REF _Ref319526586 \r \h </w:instrText>
      </w:r>
      <w:r w:rsidR="00B8486B" w:rsidRPr="009568BD">
        <w:rPr>
          <w:rFonts w:ascii="Times New Roman" w:hAnsi="Times New Roman"/>
          <w:sz w:val="28"/>
          <w:szCs w:val="28"/>
        </w:rPr>
      </w:r>
      <w:r w:rsidR="009568BD" w:rsidRPr="009568BD">
        <w:rPr>
          <w:rFonts w:ascii="Times New Roman" w:hAnsi="Times New Roman"/>
          <w:sz w:val="28"/>
          <w:szCs w:val="28"/>
        </w:rPr>
        <w:instrText xml:space="preserve"> \* MERGEFORMAT </w:instrText>
      </w:r>
      <w:r w:rsidR="00B8486B" w:rsidRPr="009568BD">
        <w:rPr>
          <w:rFonts w:ascii="Times New Roman" w:hAnsi="Times New Roman"/>
          <w:sz w:val="28"/>
          <w:szCs w:val="28"/>
        </w:rPr>
        <w:fldChar w:fldCharType="separate"/>
      </w:r>
      <w:r w:rsidR="00755FD4" w:rsidRPr="009568BD">
        <w:rPr>
          <w:rFonts w:ascii="Times New Roman" w:hAnsi="Times New Roman"/>
          <w:sz w:val="28"/>
          <w:szCs w:val="28"/>
        </w:rPr>
        <w:t xml:space="preserve">[2] </w:t>
      </w:r>
      <w:r w:rsidR="00B8486B" w:rsidRPr="009568BD">
        <w:rPr>
          <w:rFonts w:ascii="Times New Roman" w:hAnsi="Times New Roman"/>
          <w:sz w:val="28"/>
          <w:szCs w:val="28"/>
        </w:rPr>
        <w:fldChar w:fldCharType="end"/>
      </w:r>
      <w:r w:rsidR="00C803AA" w:rsidRPr="009568BD">
        <w:rPr>
          <w:rFonts w:ascii="Times New Roman" w:hAnsi="Times New Roman"/>
          <w:sz w:val="28"/>
          <w:szCs w:val="28"/>
        </w:rPr>
        <w:t xml:space="preserve">. Single instruction coverage is same with the coverage defined by cross items, and sequence coverage is same with the coverage defined by event. </w:t>
      </w:r>
    </w:p>
    <w:p w:rsidR="005A3933" w:rsidRPr="009568BD" w:rsidRDefault="005A3933" w:rsidP="00C803AA">
      <w:pPr>
        <w:pStyle w:val="Body"/>
        <w:rPr>
          <w:rFonts w:ascii="Times New Roman" w:hAnsi="Times New Roman"/>
          <w:sz w:val="28"/>
          <w:szCs w:val="28"/>
        </w:rPr>
      </w:pPr>
      <w:r w:rsidRPr="009568BD">
        <w:rPr>
          <w:rFonts w:ascii="Times New Roman" w:hAnsi="Times New Roman"/>
          <w:sz w:val="28"/>
          <w:szCs w:val="28"/>
        </w:rPr>
        <w:lastRenderedPageBreak/>
        <w:t>Single</w:t>
      </w:r>
      <w:r w:rsidR="0011287C" w:rsidRPr="009568BD">
        <w:rPr>
          <w:rFonts w:ascii="Times New Roman" w:hAnsi="Times New Roman"/>
          <w:sz w:val="28"/>
          <w:szCs w:val="28"/>
        </w:rPr>
        <w:t xml:space="preserve"> instruction coverage is the sum of al</w:t>
      </w:r>
      <w:r w:rsidRPr="009568BD">
        <w:rPr>
          <w:rFonts w:ascii="Times New Roman" w:hAnsi="Times New Roman"/>
          <w:sz w:val="28"/>
          <w:szCs w:val="28"/>
        </w:rPr>
        <w:t xml:space="preserve">l cross items, and the </w:t>
      </w:r>
      <w:r w:rsidR="004D11FA" w:rsidRPr="009568BD">
        <w:rPr>
          <w:rFonts w:ascii="Times New Roman" w:hAnsi="Times New Roman"/>
          <w:sz w:val="28"/>
          <w:szCs w:val="28"/>
        </w:rPr>
        <w:t>latter</w:t>
      </w:r>
      <w:r w:rsidRPr="009568BD">
        <w:rPr>
          <w:rFonts w:ascii="Times New Roman" w:hAnsi="Times New Roman"/>
          <w:sz w:val="28"/>
          <w:szCs w:val="28"/>
        </w:rPr>
        <w:t xml:space="preserve"> is the combination of basic items. Usually, an instruction might consist of conditional execution bits, s bit, several source registers, one destination register, and immediate. By means of ECP/BVA technology, basic items for these fields are defined as</w:t>
      </w:r>
      <w:r w:rsidR="00D50E6C" w:rsidRPr="009568BD">
        <w:rPr>
          <w:rFonts w:ascii="Times New Roman" w:hAnsi="Times New Roman"/>
          <w:sz w:val="28"/>
          <w:szCs w:val="28"/>
        </w:rPr>
        <w:t xml:space="preserve"> below (</w:t>
      </w:r>
      <w:r w:rsidR="00A20AB6" w:rsidRPr="009568BD">
        <w:rPr>
          <w:rFonts w:ascii="Times New Roman" w:hAnsi="Times New Roman"/>
          <w:sz w:val="28"/>
          <w:szCs w:val="28"/>
        </w:rPr>
        <w:fldChar w:fldCharType="begin"/>
      </w:r>
      <w:r w:rsidR="00A20AB6" w:rsidRPr="009568BD">
        <w:rPr>
          <w:rFonts w:ascii="Times New Roman" w:hAnsi="Times New Roman"/>
          <w:sz w:val="28"/>
          <w:szCs w:val="28"/>
        </w:rPr>
        <w:instrText xml:space="preserve"> REF _Ref319784091 \h  \* MERGEFORMAT </w:instrText>
      </w:r>
      <w:r w:rsidR="00A20AB6" w:rsidRPr="009568BD">
        <w:rPr>
          <w:rFonts w:ascii="Times New Roman" w:hAnsi="Times New Roman"/>
          <w:sz w:val="28"/>
          <w:szCs w:val="28"/>
        </w:rPr>
      </w:r>
      <w:r w:rsidR="00A20AB6" w:rsidRPr="009568BD">
        <w:rPr>
          <w:rFonts w:ascii="Times New Roman" w:hAnsi="Times New Roman"/>
          <w:sz w:val="28"/>
          <w:szCs w:val="28"/>
        </w:rPr>
        <w:fldChar w:fldCharType="separate"/>
      </w:r>
      <w:r w:rsidR="00D50E6C" w:rsidRPr="009568BD">
        <w:rPr>
          <w:rFonts w:ascii="Times New Roman" w:hAnsi="Times New Roman"/>
          <w:sz w:val="28"/>
          <w:szCs w:val="28"/>
        </w:rPr>
        <w:t>Figure 4</w:t>
      </w:r>
      <w:r w:rsidR="00A20AB6" w:rsidRPr="009568BD">
        <w:rPr>
          <w:rFonts w:ascii="Times New Roman" w:hAnsi="Times New Roman"/>
          <w:sz w:val="28"/>
          <w:szCs w:val="28"/>
        </w:rPr>
        <w:fldChar w:fldCharType="end"/>
      </w:r>
      <w:r w:rsidR="00D50E6C" w:rsidRPr="009568BD">
        <w:rPr>
          <w:rFonts w:ascii="Times New Roman" w:hAnsi="Times New Roman"/>
          <w:sz w:val="28"/>
          <w:szCs w:val="28"/>
        </w:rPr>
        <w:t>).</w:t>
      </w:r>
    </w:p>
    <w:p w:rsidR="00B5158D" w:rsidRPr="009568BD" w:rsidRDefault="00B5158D" w:rsidP="00352DDF">
      <w:pPr>
        <w:pStyle w:val="Body"/>
        <w:rPr>
          <w:rFonts w:ascii="Times New Roman" w:hAnsi="Times New Roman"/>
          <w:sz w:val="28"/>
          <w:szCs w:val="28"/>
        </w:rPr>
      </w:pPr>
    </w:p>
    <w:p w:rsidR="00B5158D" w:rsidRPr="009568BD" w:rsidRDefault="000E71FE" w:rsidP="00D50E6C">
      <w:pPr>
        <w:pStyle w:val="Body"/>
        <w:jc w:val="center"/>
        <w:rPr>
          <w:rFonts w:ascii="Times New Roman" w:hAnsi="Times New Roman"/>
          <w:sz w:val="28"/>
          <w:szCs w:val="28"/>
        </w:rPr>
      </w:pPr>
      <w:r w:rsidRPr="009568BD">
        <w:rPr>
          <w:rFonts w:ascii="Times New Roman" w:hAnsi="Times New Roman"/>
          <w:sz w:val="28"/>
          <w:szCs w:val="28"/>
        </w:rPr>
        <w:object w:dxaOrig="6312" w:dyaOrig="5348">
          <v:shape id="_x0000_i1027" type="#_x0000_t75" style="width:315.65pt;height:267.25pt" o:ole="">
            <v:imagedata r:id="rId15" o:title=""/>
          </v:shape>
          <o:OLEObject Type="Embed" ProgID="Visio.Drawing.11" ShapeID="_x0000_i1027" DrawAspect="Content" ObjectID="_1403592398" r:id="rId16"/>
        </w:object>
      </w:r>
    </w:p>
    <w:p w:rsidR="00B5158D" w:rsidRPr="009568BD" w:rsidRDefault="00D50E6C" w:rsidP="00D50E6C">
      <w:pPr>
        <w:pStyle w:val="Caption"/>
        <w:rPr>
          <w:rFonts w:ascii="Times New Roman" w:hAnsi="Times New Roman"/>
          <w:b w:val="0"/>
          <w:sz w:val="28"/>
          <w:szCs w:val="28"/>
        </w:rPr>
      </w:pPr>
      <w:bookmarkStart w:id="2" w:name="_Ref319784091"/>
      <w:r w:rsidRPr="009568BD">
        <w:rPr>
          <w:rFonts w:ascii="Times New Roman" w:hAnsi="Times New Roman"/>
          <w:b w:val="0"/>
          <w:sz w:val="28"/>
          <w:szCs w:val="28"/>
        </w:rPr>
        <w:t xml:space="preserve">Figure </w:t>
      </w:r>
      <w:r w:rsidR="00B8486B" w:rsidRPr="009568BD">
        <w:rPr>
          <w:rFonts w:ascii="Times New Roman" w:hAnsi="Times New Roman"/>
          <w:b w:val="0"/>
          <w:sz w:val="28"/>
          <w:szCs w:val="28"/>
        </w:rPr>
        <w:fldChar w:fldCharType="begin"/>
      </w:r>
      <w:r w:rsidRPr="009568BD">
        <w:rPr>
          <w:rFonts w:ascii="Times New Roman" w:hAnsi="Times New Roman"/>
          <w:b w:val="0"/>
          <w:sz w:val="28"/>
          <w:szCs w:val="28"/>
        </w:rPr>
        <w:instrText xml:space="preserve"> SEQ Figure \* ARABIC </w:instrText>
      </w:r>
      <w:r w:rsidR="00B8486B" w:rsidRPr="009568BD">
        <w:rPr>
          <w:rFonts w:ascii="Times New Roman" w:hAnsi="Times New Roman"/>
          <w:b w:val="0"/>
          <w:sz w:val="28"/>
          <w:szCs w:val="28"/>
        </w:rPr>
        <w:fldChar w:fldCharType="separate"/>
      </w:r>
      <w:r w:rsidRPr="009568BD">
        <w:rPr>
          <w:rFonts w:ascii="Times New Roman" w:hAnsi="Times New Roman"/>
          <w:b w:val="0"/>
          <w:noProof/>
          <w:sz w:val="28"/>
          <w:szCs w:val="28"/>
        </w:rPr>
        <w:t>4</w:t>
      </w:r>
      <w:r w:rsidR="00B8486B" w:rsidRPr="009568BD">
        <w:rPr>
          <w:rFonts w:ascii="Times New Roman" w:hAnsi="Times New Roman"/>
          <w:b w:val="0"/>
          <w:sz w:val="28"/>
          <w:szCs w:val="28"/>
        </w:rPr>
        <w:fldChar w:fldCharType="end"/>
      </w:r>
      <w:bookmarkEnd w:id="2"/>
      <w:r w:rsidRPr="009568BD">
        <w:rPr>
          <w:rFonts w:ascii="Times New Roman" w:hAnsi="Times New Roman"/>
          <w:b w:val="0"/>
          <w:sz w:val="28"/>
          <w:szCs w:val="28"/>
        </w:rPr>
        <w:t xml:space="preserve"> basic item definitions</w:t>
      </w:r>
    </w:p>
    <w:p w:rsidR="00352DDF" w:rsidRPr="009568BD" w:rsidRDefault="00352DDF" w:rsidP="00352DDF">
      <w:pPr>
        <w:pStyle w:val="Body"/>
        <w:rPr>
          <w:rFonts w:ascii="Times New Roman" w:hAnsi="Times New Roman"/>
          <w:sz w:val="28"/>
          <w:szCs w:val="28"/>
        </w:rPr>
      </w:pPr>
      <w:r w:rsidRPr="009568BD">
        <w:rPr>
          <w:rFonts w:ascii="Times New Roman" w:hAnsi="Times New Roman"/>
          <w:sz w:val="28"/>
          <w:szCs w:val="28"/>
        </w:rPr>
        <w:t>Here “ADD (register)” is taken as an example:</w:t>
      </w:r>
    </w:p>
    <w:p w:rsidR="005A3933" w:rsidRPr="009568BD" w:rsidRDefault="008C4227" w:rsidP="00352DDF">
      <w:pPr>
        <w:pStyle w:val="Body"/>
        <w:rPr>
          <w:rFonts w:ascii="Times New Roman" w:hAnsi="Times New Roman"/>
          <w:sz w:val="28"/>
          <w:szCs w:val="28"/>
        </w:rPr>
      </w:pPr>
      <w:r w:rsidRPr="009568BD">
        <w:rPr>
          <w:rFonts w:ascii="Times New Roman" w:hAnsi="Times New Roman"/>
          <w:sz w:val="28"/>
          <w:szCs w:val="28"/>
        </w:rPr>
        <w:object w:dxaOrig="9155" w:dyaOrig="1501">
          <v:shape id="_x0000_i1028" type="#_x0000_t75" style="width:395.7pt;height:65.1pt" o:ole="">
            <v:imagedata r:id="rId17" o:title=""/>
          </v:shape>
          <o:OLEObject Type="Embed" ProgID="Visio.Drawing.11" ShapeID="_x0000_i1028" DrawAspect="Content" ObjectID="_1403592399" r:id="rId18"/>
        </w:object>
      </w:r>
    </w:p>
    <w:p w:rsidR="00D50E6C" w:rsidRPr="009568BD" w:rsidRDefault="00D50E6C" w:rsidP="00D50E6C">
      <w:pPr>
        <w:pStyle w:val="Caption"/>
        <w:rPr>
          <w:rFonts w:ascii="Times New Roman" w:hAnsi="Times New Roman"/>
          <w:b w:val="0"/>
          <w:sz w:val="28"/>
          <w:szCs w:val="28"/>
        </w:rPr>
      </w:pPr>
      <w:bookmarkStart w:id="3" w:name="_Ref319917305"/>
      <w:r w:rsidRPr="009568BD">
        <w:rPr>
          <w:rFonts w:ascii="Times New Roman" w:hAnsi="Times New Roman"/>
          <w:b w:val="0"/>
          <w:sz w:val="28"/>
          <w:szCs w:val="28"/>
        </w:rPr>
        <w:t xml:space="preserve">Figure </w:t>
      </w:r>
      <w:r w:rsidR="00B8486B" w:rsidRPr="009568BD">
        <w:rPr>
          <w:rFonts w:ascii="Times New Roman" w:hAnsi="Times New Roman"/>
          <w:b w:val="0"/>
          <w:sz w:val="28"/>
          <w:szCs w:val="28"/>
        </w:rPr>
        <w:fldChar w:fldCharType="begin"/>
      </w:r>
      <w:r w:rsidRPr="009568BD">
        <w:rPr>
          <w:rFonts w:ascii="Times New Roman" w:hAnsi="Times New Roman"/>
          <w:b w:val="0"/>
          <w:sz w:val="28"/>
          <w:szCs w:val="28"/>
        </w:rPr>
        <w:instrText xml:space="preserve"> SEQ Figure \* ARABIC </w:instrText>
      </w:r>
      <w:r w:rsidR="00B8486B" w:rsidRPr="009568BD">
        <w:rPr>
          <w:rFonts w:ascii="Times New Roman" w:hAnsi="Times New Roman"/>
          <w:b w:val="0"/>
          <w:sz w:val="28"/>
          <w:szCs w:val="28"/>
        </w:rPr>
        <w:fldChar w:fldCharType="separate"/>
      </w:r>
      <w:r w:rsidRPr="009568BD">
        <w:rPr>
          <w:rFonts w:ascii="Times New Roman" w:hAnsi="Times New Roman"/>
          <w:b w:val="0"/>
          <w:noProof/>
          <w:sz w:val="28"/>
          <w:szCs w:val="28"/>
        </w:rPr>
        <w:t>5</w:t>
      </w:r>
      <w:r w:rsidR="00B8486B" w:rsidRPr="009568BD">
        <w:rPr>
          <w:rFonts w:ascii="Times New Roman" w:hAnsi="Times New Roman"/>
          <w:b w:val="0"/>
          <w:sz w:val="28"/>
          <w:szCs w:val="28"/>
        </w:rPr>
        <w:fldChar w:fldCharType="end"/>
      </w:r>
      <w:bookmarkEnd w:id="3"/>
      <w:r w:rsidRPr="009568BD">
        <w:rPr>
          <w:rFonts w:ascii="Times New Roman" w:hAnsi="Times New Roman"/>
          <w:b w:val="0"/>
          <w:sz w:val="28"/>
          <w:szCs w:val="28"/>
        </w:rPr>
        <w:t xml:space="preserve"> definition of “ADD (register)” </w:t>
      </w:r>
      <w:r w:rsidR="00101643" w:rsidRPr="009568BD">
        <w:rPr>
          <w:rFonts w:ascii="Times New Roman" w:hAnsi="Times New Roman"/>
          <w:b w:val="0"/>
          <w:sz w:val="28"/>
          <w:szCs w:val="28"/>
        </w:rPr>
        <w:t xml:space="preserve">instruction </w:t>
      </w:r>
      <w:r w:rsidR="00B8486B" w:rsidRPr="009568BD">
        <w:rPr>
          <w:rFonts w:ascii="Times New Roman" w:hAnsi="Times New Roman"/>
          <w:b w:val="0"/>
          <w:sz w:val="28"/>
          <w:szCs w:val="28"/>
        </w:rPr>
        <w:fldChar w:fldCharType="begin"/>
      </w:r>
      <w:r w:rsidR="00B10E55" w:rsidRPr="009568BD">
        <w:rPr>
          <w:rFonts w:ascii="Times New Roman" w:hAnsi="Times New Roman"/>
          <w:b w:val="0"/>
          <w:sz w:val="28"/>
          <w:szCs w:val="28"/>
        </w:rPr>
        <w:instrText xml:space="preserve"> REF _Ref319675639 \r \h </w:instrText>
      </w:r>
      <w:r w:rsidR="00B8486B" w:rsidRPr="009568BD">
        <w:rPr>
          <w:rFonts w:ascii="Times New Roman" w:hAnsi="Times New Roman"/>
          <w:b w:val="0"/>
          <w:sz w:val="28"/>
          <w:szCs w:val="28"/>
        </w:rPr>
      </w:r>
      <w:r w:rsidR="009568BD" w:rsidRPr="009568BD">
        <w:rPr>
          <w:rFonts w:ascii="Times New Roman" w:hAnsi="Times New Roman"/>
          <w:b w:val="0"/>
          <w:sz w:val="28"/>
          <w:szCs w:val="28"/>
        </w:rPr>
        <w:instrText xml:space="preserve"> \* MERGEFORMAT </w:instrText>
      </w:r>
      <w:r w:rsidR="00B8486B" w:rsidRPr="009568BD">
        <w:rPr>
          <w:rFonts w:ascii="Times New Roman" w:hAnsi="Times New Roman"/>
          <w:b w:val="0"/>
          <w:sz w:val="28"/>
          <w:szCs w:val="28"/>
        </w:rPr>
        <w:fldChar w:fldCharType="separate"/>
      </w:r>
      <w:r w:rsidR="00B10E55" w:rsidRPr="009568BD">
        <w:rPr>
          <w:rFonts w:ascii="Times New Roman" w:hAnsi="Times New Roman"/>
          <w:b w:val="0"/>
          <w:sz w:val="28"/>
          <w:szCs w:val="28"/>
        </w:rPr>
        <w:t xml:space="preserve">[8] </w:t>
      </w:r>
      <w:r w:rsidR="00B8486B" w:rsidRPr="009568BD">
        <w:rPr>
          <w:rFonts w:ascii="Times New Roman" w:hAnsi="Times New Roman"/>
          <w:b w:val="0"/>
          <w:sz w:val="28"/>
          <w:szCs w:val="28"/>
        </w:rPr>
        <w:fldChar w:fldCharType="end"/>
      </w:r>
    </w:p>
    <w:p w:rsidR="00D50E6C" w:rsidRPr="009568BD" w:rsidRDefault="009F09EC" w:rsidP="007857D6">
      <w:pPr>
        <w:pStyle w:val="Body"/>
        <w:rPr>
          <w:rFonts w:ascii="Times New Roman" w:hAnsi="Times New Roman"/>
          <w:sz w:val="28"/>
          <w:szCs w:val="28"/>
        </w:rPr>
      </w:pPr>
      <w:r w:rsidRPr="009568BD">
        <w:rPr>
          <w:rFonts w:ascii="Times New Roman" w:hAnsi="Times New Roman"/>
          <w:sz w:val="28"/>
          <w:szCs w:val="28"/>
        </w:rPr>
        <w:t xml:space="preserve">These instruction fields in ADD (register) </w:t>
      </w:r>
      <w:r w:rsidR="003F40AE" w:rsidRPr="009568BD">
        <w:rPr>
          <w:rFonts w:ascii="Times New Roman" w:hAnsi="Times New Roman"/>
          <w:sz w:val="28"/>
          <w:szCs w:val="28"/>
        </w:rPr>
        <w:t>are</w:t>
      </w:r>
      <w:r w:rsidRPr="009568BD">
        <w:rPr>
          <w:rFonts w:ascii="Times New Roman" w:hAnsi="Times New Roman"/>
          <w:sz w:val="28"/>
          <w:szCs w:val="28"/>
        </w:rPr>
        <w:t xml:space="preserve"> classified </w:t>
      </w:r>
      <w:r w:rsidR="003D14A7" w:rsidRPr="009568BD">
        <w:rPr>
          <w:rFonts w:ascii="Times New Roman" w:hAnsi="Times New Roman"/>
          <w:sz w:val="28"/>
          <w:szCs w:val="28"/>
        </w:rPr>
        <w:t>in</w:t>
      </w:r>
      <w:r w:rsidRPr="009568BD">
        <w:rPr>
          <w:rFonts w:ascii="Times New Roman" w:hAnsi="Times New Roman"/>
          <w:sz w:val="28"/>
          <w:szCs w:val="28"/>
        </w:rPr>
        <w:t xml:space="preserve">to the relevant kinds of basic items in </w:t>
      </w:r>
      <w:r w:rsidR="00B8486B" w:rsidRPr="009568BD">
        <w:rPr>
          <w:rFonts w:ascii="Times New Roman" w:hAnsi="Times New Roman"/>
          <w:sz w:val="28"/>
          <w:szCs w:val="28"/>
        </w:rPr>
        <w:fldChar w:fldCharType="begin"/>
      </w:r>
      <w:r w:rsidRPr="009568BD">
        <w:rPr>
          <w:rFonts w:ascii="Times New Roman" w:hAnsi="Times New Roman"/>
          <w:sz w:val="28"/>
          <w:szCs w:val="28"/>
        </w:rPr>
        <w:instrText xml:space="preserve"> REF _Ref319784091 \h </w:instrText>
      </w:r>
      <w:r w:rsidR="00B8486B" w:rsidRPr="009568BD">
        <w:rPr>
          <w:rFonts w:ascii="Times New Roman" w:hAnsi="Times New Roman"/>
          <w:sz w:val="28"/>
          <w:szCs w:val="28"/>
        </w:rPr>
      </w:r>
      <w:r w:rsidR="009568BD" w:rsidRPr="009568BD">
        <w:rPr>
          <w:rFonts w:ascii="Times New Roman" w:hAnsi="Times New Roman"/>
          <w:sz w:val="28"/>
          <w:szCs w:val="28"/>
        </w:rPr>
        <w:instrText xml:space="preserve"> \* MERGEFORMAT </w:instrText>
      </w:r>
      <w:r w:rsidR="00B8486B" w:rsidRPr="009568BD">
        <w:rPr>
          <w:rFonts w:ascii="Times New Roman" w:hAnsi="Times New Roman"/>
          <w:sz w:val="28"/>
          <w:szCs w:val="28"/>
        </w:rPr>
        <w:fldChar w:fldCharType="separate"/>
      </w:r>
      <w:r w:rsidRPr="009568BD">
        <w:rPr>
          <w:rFonts w:ascii="Times New Roman" w:hAnsi="Times New Roman"/>
          <w:sz w:val="28"/>
          <w:szCs w:val="28"/>
        </w:rPr>
        <w:t xml:space="preserve">Figure </w:t>
      </w:r>
      <w:r w:rsidRPr="009568BD">
        <w:rPr>
          <w:rFonts w:ascii="Times New Roman" w:hAnsi="Times New Roman"/>
          <w:noProof/>
          <w:sz w:val="28"/>
          <w:szCs w:val="28"/>
        </w:rPr>
        <w:t>4</w:t>
      </w:r>
      <w:r w:rsidR="00B8486B" w:rsidRPr="009568BD">
        <w:rPr>
          <w:rFonts w:ascii="Times New Roman" w:hAnsi="Times New Roman"/>
          <w:sz w:val="28"/>
          <w:szCs w:val="28"/>
        </w:rPr>
        <w:fldChar w:fldCharType="end"/>
      </w:r>
      <w:r w:rsidRPr="009568BD">
        <w:rPr>
          <w:rFonts w:ascii="Times New Roman" w:hAnsi="Times New Roman"/>
          <w:sz w:val="28"/>
          <w:szCs w:val="28"/>
        </w:rPr>
        <w:t xml:space="preserve">. </w:t>
      </w:r>
      <w:r w:rsidR="00CE7BA3" w:rsidRPr="009568BD">
        <w:rPr>
          <w:rFonts w:ascii="Times New Roman" w:hAnsi="Times New Roman"/>
          <w:sz w:val="28"/>
          <w:szCs w:val="28"/>
        </w:rPr>
        <w:t xml:space="preserve">In </w:t>
      </w:r>
      <w:r w:rsidR="00B8486B" w:rsidRPr="009568BD">
        <w:rPr>
          <w:rFonts w:ascii="Times New Roman" w:hAnsi="Times New Roman"/>
          <w:sz w:val="28"/>
          <w:szCs w:val="28"/>
        </w:rPr>
        <w:fldChar w:fldCharType="begin"/>
      </w:r>
      <w:r w:rsidR="00CE7BA3" w:rsidRPr="009568BD">
        <w:rPr>
          <w:rFonts w:ascii="Times New Roman" w:hAnsi="Times New Roman"/>
          <w:sz w:val="28"/>
          <w:szCs w:val="28"/>
        </w:rPr>
        <w:instrText xml:space="preserve"> REF _Ref319917305 \h </w:instrText>
      </w:r>
      <w:r w:rsidR="00B8486B" w:rsidRPr="009568BD">
        <w:rPr>
          <w:rFonts w:ascii="Times New Roman" w:hAnsi="Times New Roman"/>
          <w:sz w:val="28"/>
          <w:szCs w:val="28"/>
        </w:rPr>
      </w:r>
      <w:r w:rsidR="009568BD" w:rsidRPr="009568BD">
        <w:rPr>
          <w:rFonts w:ascii="Times New Roman" w:hAnsi="Times New Roman"/>
          <w:sz w:val="28"/>
          <w:szCs w:val="28"/>
        </w:rPr>
        <w:instrText xml:space="preserve"> \* MERGEFORMAT </w:instrText>
      </w:r>
      <w:r w:rsidR="00B8486B" w:rsidRPr="009568BD">
        <w:rPr>
          <w:rFonts w:ascii="Times New Roman" w:hAnsi="Times New Roman"/>
          <w:sz w:val="28"/>
          <w:szCs w:val="28"/>
        </w:rPr>
        <w:fldChar w:fldCharType="separate"/>
      </w:r>
      <w:r w:rsidR="00CE7BA3" w:rsidRPr="009568BD">
        <w:rPr>
          <w:rFonts w:ascii="Times New Roman" w:hAnsi="Times New Roman"/>
          <w:sz w:val="28"/>
          <w:szCs w:val="28"/>
        </w:rPr>
        <w:t xml:space="preserve">Figure </w:t>
      </w:r>
      <w:r w:rsidR="00CE7BA3" w:rsidRPr="009568BD">
        <w:rPr>
          <w:rFonts w:ascii="Times New Roman" w:hAnsi="Times New Roman"/>
          <w:noProof/>
          <w:sz w:val="28"/>
          <w:szCs w:val="28"/>
        </w:rPr>
        <w:t>5</w:t>
      </w:r>
      <w:r w:rsidR="00B8486B" w:rsidRPr="009568BD">
        <w:rPr>
          <w:rFonts w:ascii="Times New Roman" w:hAnsi="Times New Roman"/>
          <w:sz w:val="28"/>
          <w:szCs w:val="28"/>
        </w:rPr>
        <w:fldChar w:fldCharType="end"/>
      </w:r>
      <w:r w:rsidR="00CE7BA3" w:rsidRPr="009568BD">
        <w:rPr>
          <w:rFonts w:ascii="Times New Roman" w:hAnsi="Times New Roman"/>
          <w:sz w:val="28"/>
          <w:szCs w:val="28"/>
        </w:rPr>
        <w:t xml:space="preserve">, </w:t>
      </w:r>
      <w:proofErr w:type="spellStart"/>
      <w:r w:rsidR="00CE7BA3" w:rsidRPr="009568BD">
        <w:rPr>
          <w:rFonts w:ascii="Times New Roman" w:hAnsi="Times New Roman"/>
          <w:sz w:val="28"/>
          <w:szCs w:val="28"/>
        </w:rPr>
        <w:t>Rn</w:t>
      </w:r>
      <w:proofErr w:type="spellEnd"/>
      <w:r w:rsidR="00CE7BA3" w:rsidRPr="009568BD">
        <w:rPr>
          <w:rFonts w:ascii="Times New Roman" w:hAnsi="Times New Roman"/>
          <w:sz w:val="28"/>
          <w:szCs w:val="28"/>
        </w:rPr>
        <w:t xml:space="preserve">, </w:t>
      </w:r>
      <w:proofErr w:type="spellStart"/>
      <w:r w:rsidR="00CE7BA3" w:rsidRPr="009568BD">
        <w:rPr>
          <w:rFonts w:ascii="Times New Roman" w:hAnsi="Times New Roman"/>
          <w:sz w:val="28"/>
          <w:szCs w:val="28"/>
        </w:rPr>
        <w:t>Rm</w:t>
      </w:r>
      <w:proofErr w:type="spellEnd"/>
      <w:r w:rsidR="00CE7BA3" w:rsidRPr="009568BD">
        <w:rPr>
          <w:rFonts w:ascii="Times New Roman" w:hAnsi="Times New Roman"/>
          <w:sz w:val="28"/>
          <w:szCs w:val="28"/>
        </w:rPr>
        <w:t xml:space="preserve"> are source registers</w:t>
      </w:r>
      <w:r w:rsidRPr="009568BD">
        <w:rPr>
          <w:rFonts w:ascii="Times New Roman" w:hAnsi="Times New Roman"/>
          <w:sz w:val="28"/>
          <w:szCs w:val="28"/>
        </w:rPr>
        <w:t xml:space="preserve"> (</w:t>
      </w:r>
      <w:proofErr w:type="spellStart"/>
      <w:r w:rsidRPr="009568BD">
        <w:rPr>
          <w:rFonts w:ascii="Times New Roman" w:hAnsi="Times New Roman"/>
          <w:sz w:val="28"/>
          <w:szCs w:val="28"/>
        </w:rPr>
        <w:t>src_regs</w:t>
      </w:r>
      <w:proofErr w:type="spellEnd"/>
      <w:r w:rsidRPr="009568BD">
        <w:rPr>
          <w:rFonts w:ascii="Times New Roman" w:hAnsi="Times New Roman"/>
          <w:sz w:val="28"/>
          <w:szCs w:val="28"/>
        </w:rPr>
        <w:t xml:space="preserve"> basic item)</w:t>
      </w:r>
      <w:r w:rsidR="00CE7BA3" w:rsidRPr="009568BD">
        <w:rPr>
          <w:rFonts w:ascii="Times New Roman" w:hAnsi="Times New Roman"/>
          <w:sz w:val="28"/>
          <w:szCs w:val="28"/>
        </w:rPr>
        <w:t>, Rd is the destination register</w:t>
      </w:r>
      <w:r w:rsidRPr="009568BD">
        <w:rPr>
          <w:rFonts w:ascii="Times New Roman" w:hAnsi="Times New Roman"/>
          <w:sz w:val="28"/>
          <w:szCs w:val="28"/>
        </w:rPr>
        <w:t xml:space="preserve"> (</w:t>
      </w:r>
      <w:proofErr w:type="spellStart"/>
      <w:r w:rsidRPr="009568BD">
        <w:rPr>
          <w:rFonts w:ascii="Times New Roman" w:hAnsi="Times New Roman"/>
          <w:sz w:val="28"/>
          <w:szCs w:val="28"/>
        </w:rPr>
        <w:t>dst_regs</w:t>
      </w:r>
      <w:proofErr w:type="spellEnd"/>
      <w:r w:rsidRPr="009568BD">
        <w:rPr>
          <w:rFonts w:ascii="Times New Roman" w:hAnsi="Times New Roman"/>
          <w:sz w:val="28"/>
          <w:szCs w:val="28"/>
        </w:rPr>
        <w:t xml:space="preserve"> basic item)</w:t>
      </w:r>
      <w:r w:rsidR="00CE7BA3" w:rsidRPr="009568BD">
        <w:rPr>
          <w:rFonts w:ascii="Times New Roman" w:hAnsi="Times New Roman"/>
          <w:sz w:val="28"/>
          <w:szCs w:val="28"/>
        </w:rPr>
        <w:t>, type is shift type</w:t>
      </w:r>
      <w:r w:rsidRPr="009568BD">
        <w:rPr>
          <w:rFonts w:ascii="Times New Roman" w:hAnsi="Times New Roman"/>
          <w:sz w:val="28"/>
          <w:szCs w:val="28"/>
        </w:rPr>
        <w:t xml:space="preserve"> (</w:t>
      </w:r>
      <w:proofErr w:type="spellStart"/>
      <w:r w:rsidRPr="009568BD">
        <w:rPr>
          <w:rFonts w:ascii="Times New Roman" w:hAnsi="Times New Roman"/>
          <w:sz w:val="28"/>
          <w:szCs w:val="28"/>
        </w:rPr>
        <w:t>shift_type</w:t>
      </w:r>
      <w:proofErr w:type="spellEnd"/>
      <w:r w:rsidRPr="009568BD">
        <w:rPr>
          <w:rFonts w:ascii="Times New Roman" w:hAnsi="Times New Roman"/>
          <w:sz w:val="28"/>
          <w:szCs w:val="28"/>
        </w:rPr>
        <w:t xml:space="preserve"> basic item)</w:t>
      </w:r>
      <w:r w:rsidR="00CE7BA3" w:rsidRPr="009568BD">
        <w:rPr>
          <w:rFonts w:ascii="Times New Roman" w:hAnsi="Times New Roman"/>
          <w:sz w:val="28"/>
          <w:szCs w:val="28"/>
        </w:rPr>
        <w:t>, imm5 is the immediate with 5-bit long</w:t>
      </w:r>
      <w:r w:rsidRPr="009568BD">
        <w:rPr>
          <w:rFonts w:ascii="Times New Roman" w:hAnsi="Times New Roman"/>
          <w:sz w:val="28"/>
          <w:szCs w:val="28"/>
        </w:rPr>
        <w:t xml:space="preserve"> (</w:t>
      </w:r>
      <w:proofErr w:type="spellStart"/>
      <w:r w:rsidRPr="009568BD">
        <w:rPr>
          <w:rFonts w:ascii="Times New Roman" w:hAnsi="Times New Roman"/>
          <w:sz w:val="28"/>
          <w:szCs w:val="28"/>
        </w:rPr>
        <w:t>s_bit</w:t>
      </w:r>
      <w:proofErr w:type="spellEnd"/>
      <w:r w:rsidRPr="009568BD">
        <w:rPr>
          <w:rFonts w:ascii="Times New Roman" w:hAnsi="Times New Roman"/>
          <w:sz w:val="28"/>
          <w:szCs w:val="28"/>
        </w:rPr>
        <w:t xml:space="preserve"> basic item)</w:t>
      </w:r>
      <w:r w:rsidR="00CE7BA3" w:rsidRPr="009568BD">
        <w:rPr>
          <w:rFonts w:ascii="Times New Roman" w:hAnsi="Times New Roman"/>
          <w:sz w:val="28"/>
          <w:szCs w:val="28"/>
        </w:rPr>
        <w:t xml:space="preserve">, </w:t>
      </w:r>
      <w:proofErr w:type="spellStart"/>
      <w:r w:rsidR="00CE7BA3" w:rsidRPr="009568BD">
        <w:rPr>
          <w:rFonts w:ascii="Times New Roman" w:hAnsi="Times New Roman"/>
          <w:sz w:val="28"/>
          <w:szCs w:val="28"/>
        </w:rPr>
        <w:t>cond</w:t>
      </w:r>
      <w:proofErr w:type="spellEnd"/>
      <w:r w:rsidR="00CE7BA3" w:rsidRPr="009568BD">
        <w:rPr>
          <w:rFonts w:ascii="Times New Roman" w:hAnsi="Times New Roman"/>
          <w:sz w:val="28"/>
          <w:szCs w:val="28"/>
        </w:rPr>
        <w:t xml:space="preserve"> is the bits specified for </w:t>
      </w:r>
      <w:r w:rsidR="00AD2A0E" w:rsidRPr="009568BD">
        <w:rPr>
          <w:rFonts w:ascii="Times New Roman" w:hAnsi="Times New Roman"/>
          <w:sz w:val="28"/>
          <w:szCs w:val="28"/>
        </w:rPr>
        <w:t xml:space="preserve">instruction execution </w:t>
      </w:r>
      <w:r w:rsidR="00CE7BA3" w:rsidRPr="009568BD">
        <w:rPr>
          <w:rFonts w:ascii="Times New Roman" w:hAnsi="Times New Roman"/>
          <w:sz w:val="28"/>
          <w:szCs w:val="28"/>
        </w:rPr>
        <w:t>condition</w:t>
      </w:r>
      <w:r w:rsidRPr="009568BD">
        <w:rPr>
          <w:rFonts w:ascii="Times New Roman" w:hAnsi="Times New Roman"/>
          <w:sz w:val="28"/>
          <w:szCs w:val="28"/>
        </w:rPr>
        <w:t xml:space="preserve"> (</w:t>
      </w:r>
      <w:proofErr w:type="spellStart"/>
      <w:r w:rsidRPr="009568BD">
        <w:rPr>
          <w:rFonts w:ascii="Times New Roman" w:hAnsi="Times New Roman"/>
          <w:sz w:val="28"/>
          <w:szCs w:val="28"/>
        </w:rPr>
        <w:t>cond_bits</w:t>
      </w:r>
      <w:proofErr w:type="spellEnd"/>
      <w:r w:rsidRPr="009568BD">
        <w:rPr>
          <w:rFonts w:ascii="Times New Roman" w:hAnsi="Times New Roman"/>
          <w:sz w:val="28"/>
          <w:szCs w:val="28"/>
        </w:rPr>
        <w:t xml:space="preserve"> basic item)</w:t>
      </w:r>
      <w:r w:rsidR="00075F23" w:rsidRPr="009568BD">
        <w:rPr>
          <w:rFonts w:ascii="Times New Roman" w:hAnsi="Times New Roman"/>
          <w:sz w:val="28"/>
          <w:szCs w:val="28"/>
        </w:rPr>
        <w:t xml:space="preserve"> and </w:t>
      </w:r>
      <w:r w:rsidR="00CE7BA3" w:rsidRPr="009568BD">
        <w:rPr>
          <w:rFonts w:ascii="Times New Roman" w:hAnsi="Times New Roman"/>
          <w:sz w:val="28"/>
          <w:szCs w:val="28"/>
        </w:rPr>
        <w:t>S is the s bit indicating updating the status register or not</w:t>
      </w:r>
      <w:r w:rsidRPr="009568BD">
        <w:rPr>
          <w:rFonts w:ascii="Times New Roman" w:hAnsi="Times New Roman"/>
          <w:sz w:val="28"/>
          <w:szCs w:val="28"/>
        </w:rPr>
        <w:t xml:space="preserve"> (</w:t>
      </w:r>
      <w:proofErr w:type="spellStart"/>
      <w:r w:rsidRPr="009568BD">
        <w:rPr>
          <w:rFonts w:ascii="Times New Roman" w:hAnsi="Times New Roman"/>
          <w:sz w:val="28"/>
          <w:szCs w:val="28"/>
        </w:rPr>
        <w:t>s_bit</w:t>
      </w:r>
      <w:proofErr w:type="spellEnd"/>
      <w:r w:rsidRPr="009568BD">
        <w:rPr>
          <w:rFonts w:ascii="Times New Roman" w:hAnsi="Times New Roman"/>
          <w:sz w:val="28"/>
          <w:szCs w:val="28"/>
        </w:rPr>
        <w:t xml:space="preserve"> basic item).</w:t>
      </w:r>
    </w:p>
    <w:p w:rsidR="009C5402" w:rsidRPr="009568BD" w:rsidRDefault="00352DDF" w:rsidP="007857D6">
      <w:pPr>
        <w:pStyle w:val="Body"/>
        <w:rPr>
          <w:rFonts w:ascii="Times New Roman" w:hAnsi="Times New Roman"/>
          <w:sz w:val="28"/>
          <w:szCs w:val="28"/>
        </w:rPr>
      </w:pPr>
      <w:r w:rsidRPr="009568BD">
        <w:rPr>
          <w:rFonts w:ascii="Times New Roman" w:hAnsi="Times New Roman"/>
          <w:sz w:val="28"/>
          <w:szCs w:val="28"/>
        </w:rPr>
        <w:t>T</w:t>
      </w:r>
      <w:r w:rsidR="00845497" w:rsidRPr="009568BD">
        <w:rPr>
          <w:rFonts w:ascii="Times New Roman" w:hAnsi="Times New Roman"/>
          <w:sz w:val="28"/>
          <w:szCs w:val="28"/>
        </w:rPr>
        <w:t xml:space="preserve">he cross item for this instruction </w:t>
      </w:r>
      <w:r w:rsidR="009C5402" w:rsidRPr="009568BD">
        <w:rPr>
          <w:rFonts w:ascii="Times New Roman" w:hAnsi="Times New Roman"/>
          <w:sz w:val="28"/>
          <w:szCs w:val="28"/>
        </w:rPr>
        <w:t>is defined as:</w:t>
      </w:r>
    </w:p>
    <w:p w:rsidR="00845497" w:rsidRPr="009568BD" w:rsidRDefault="009C5402" w:rsidP="009C5402">
      <w:pPr>
        <w:pStyle w:val="Body"/>
        <w:ind w:firstLine="720"/>
        <w:rPr>
          <w:rFonts w:ascii="Times New Roman" w:hAnsi="Times New Roman"/>
          <w:sz w:val="28"/>
          <w:szCs w:val="28"/>
        </w:rPr>
      </w:pPr>
      <w:proofErr w:type="gramStart"/>
      <w:r w:rsidRPr="009568BD">
        <w:rPr>
          <w:rFonts w:ascii="Times New Roman" w:hAnsi="Times New Roman"/>
          <w:sz w:val="28"/>
          <w:szCs w:val="28"/>
        </w:rPr>
        <w:lastRenderedPageBreak/>
        <w:t>cross</w:t>
      </w:r>
      <w:proofErr w:type="gramEnd"/>
      <w:r w:rsidRPr="009568BD">
        <w:rPr>
          <w:rFonts w:ascii="Times New Roman" w:hAnsi="Times New Roman"/>
          <w:sz w:val="28"/>
          <w:szCs w:val="28"/>
        </w:rPr>
        <w:t xml:space="preserve"> </w:t>
      </w:r>
      <w:r w:rsidR="00D50E6C" w:rsidRPr="009568BD">
        <w:rPr>
          <w:rFonts w:ascii="Times New Roman" w:hAnsi="Times New Roman"/>
          <w:sz w:val="28"/>
          <w:szCs w:val="28"/>
        </w:rPr>
        <w:t>ADD(register)</w:t>
      </w:r>
      <w:r w:rsidR="00845497" w:rsidRPr="009568BD">
        <w:rPr>
          <w:rFonts w:ascii="Times New Roman" w:hAnsi="Times New Roman"/>
          <w:sz w:val="28"/>
          <w:szCs w:val="28"/>
        </w:rPr>
        <w:t xml:space="preserve">, </w:t>
      </w:r>
      <w:proofErr w:type="spellStart"/>
      <w:r w:rsidR="00D50E6C" w:rsidRPr="009568BD">
        <w:rPr>
          <w:rFonts w:ascii="Times New Roman" w:hAnsi="Times New Roman"/>
          <w:sz w:val="28"/>
          <w:szCs w:val="28"/>
        </w:rPr>
        <w:t>cond_bits</w:t>
      </w:r>
      <w:proofErr w:type="spellEnd"/>
      <w:r w:rsidR="00352DDF" w:rsidRPr="009568BD">
        <w:rPr>
          <w:rFonts w:ascii="Times New Roman" w:hAnsi="Times New Roman"/>
          <w:sz w:val="28"/>
          <w:szCs w:val="28"/>
        </w:rPr>
        <w:t xml:space="preserve">, </w:t>
      </w:r>
      <w:proofErr w:type="spellStart"/>
      <w:r w:rsidR="00845497" w:rsidRPr="009568BD">
        <w:rPr>
          <w:rFonts w:ascii="Times New Roman" w:hAnsi="Times New Roman"/>
          <w:sz w:val="28"/>
          <w:szCs w:val="28"/>
        </w:rPr>
        <w:t>s</w:t>
      </w:r>
      <w:r w:rsidR="00D50E6C" w:rsidRPr="009568BD">
        <w:rPr>
          <w:rFonts w:ascii="Times New Roman" w:hAnsi="Times New Roman"/>
          <w:sz w:val="28"/>
          <w:szCs w:val="28"/>
        </w:rPr>
        <w:t>_</w:t>
      </w:r>
      <w:r w:rsidR="00845497" w:rsidRPr="009568BD">
        <w:rPr>
          <w:rFonts w:ascii="Times New Roman" w:hAnsi="Times New Roman"/>
          <w:sz w:val="28"/>
          <w:szCs w:val="28"/>
        </w:rPr>
        <w:t>bit</w:t>
      </w:r>
      <w:proofErr w:type="spellEnd"/>
      <w:r w:rsidR="00845497" w:rsidRPr="009568BD">
        <w:rPr>
          <w:rFonts w:ascii="Times New Roman" w:hAnsi="Times New Roman"/>
          <w:sz w:val="28"/>
          <w:szCs w:val="28"/>
        </w:rPr>
        <w:t xml:space="preserve">, </w:t>
      </w:r>
      <w:proofErr w:type="spellStart"/>
      <w:r w:rsidR="00352DDF" w:rsidRPr="009568BD">
        <w:rPr>
          <w:rFonts w:ascii="Times New Roman" w:hAnsi="Times New Roman"/>
          <w:sz w:val="28"/>
          <w:szCs w:val="28"/>
        </w:rPr>
        <w:t>src_</w:t>
      </w:r>
      <w:r w:rsidR="00845497" w:rsidRPr="009568BD">
        <w:rPr>
          <w:rFonts w:ascii="Times New Roman" w:hAnsi="Times New Roman"/>
          <w:sz w:val="28"/>
          <w:szCs w:val="28"/>
        </w:rPr>
        <w:t>reg</w:t>
      </w:r>
      <w:r w:rsidR="00075F23" w:rsidRPr="009568BD">
        <w:rPr>
          <w:rFonts w:ascii="Times New Roman" w:hAnsi="Times New Roman"/>
          <w:sz w:val="28"/>
          <w:szCs w:val="28"/>
        </w:rPr>
        <w:t>s</w:t>
      </w:r>
      <w:proofErr w:type="spellEnd"/>
      <w:r w:rsidR="00845497" w:rsidRPr="009568BD">
        <w:rPr>
          <w:rFonts w:ascii="Times New Roman" w:hAnsi="Times New Roman"/>
          <w:sz w:val="28"/>
          <w:szCs w:val="28"/>
        </w:rPr>
        <w:t xml:space="preserve">, </w:t>
      </w:r>
      <w:proofErr w:type="spellStart"/>
      <w:r w:rsidR="00352DDF" w:rsidRPr="009568BD">
        <w:rPr>
          <w:rFonts w:ascii="Times New Roman" w:hAnsi="Times New Roman"/>
          <w:sz w:val="28"/>
          <w:szCs w:val="28"/>
        </w:rPr>
        <w:t>src_</w:t>
      </w:r>
      <w:r w:rsidR="00845497" w:rsidRPr="009568BD">
        <w:rPr>
          <w:rFonts w:ascii="Times New Roman" w:hAnsi="Times New Roman"/>
          <w:sz w:val="28"/>
          <w:szCs w:val="28"/>
        </w:rPr>
        <w:t>reg</w:t>
      </w:r>
      <w:r w:rsidR="00075F23" w:rsidRPr="009568BD">
        <w:rPr>
          <w:rFonts w:ascii="Times New Roman" w:hAnsi="Times New Roman"/>
          <w:sz w:val="28"/>
          <w:szCs w:val="28"/>
        </w:rPr>
        <w:t>s</w:t>
      </w:r>
      <w:proofErr w:type="spellEnd"/>
      <w:r w:rsidR="00845497" w:rsidRPr="009568BD">
        <w:rPr>
          <w:rFonts w:ascii="Times New Roman" w:hAnsi="Times New Roman"/>
          <w:sz w:val="28"/>
          <w:szCs w:val="28"/>
        </w:rPr>
        <w:t xml:space="preserve">, </w:t>
      </w:r>
      <w:proofErr w:type="spellStart"/>
      <w:r w:rsidR="00352DDF" w:rsidRPr="009568BD">
        <w:rPr>
          <w:rFonts w:ascii="Times New Roman" w:hAnsi="Times New Roman"/>
          <w:sz w:val="28"/>
          <w:szCs w:val="28"/>
        </w:rPr>
        <w:t>dst_r</w:t>
      </w:r>
      <w:r w:rsidR="00845497" w:rsidRPr="009568BD">
        <w:rPr>
          <w:rFonts w:ascii="Times New Roman" w:hAnsi="Times New Roman"/>
          <w:sz w:val="28"/>
          <w:szCs w:val="28"/>
        </w:rPr>
        <w:t>eg</w:t>
      </w:r>
      <w:r w:rsidR="00075F23" w:rsidRPr="009568BD">
        <w:rPr>
          <w:rFonts w:ascii="Times New Roman" w:hAnsi="Times New Roman"/>
          <w:sz w:val="28"/>
          <w:szCs w:val="28"/>
        </w:rPr>
        <w:t>s</w:t>
      </w:r>
      <w:proofErr w:type="spellEnd"/>
      <w:r w:rsidR="00845497" w:rsidRPr="009568BD">
        <w:rPr>
          <w:rFonts w:ascii="Times New Roman" w:hAnsi="Times New Roman"/>
          <w:sz w:val="28"/>
          <w:szCs w:val="28"/>
        </w:rPr>
        <w:t xml:space="preserve">, </w:t>
      </w:r>
      <w:proofErr w:type="spellStart"/>
      <w:r w:rsidR="00845497" w:rsidRPr="009568BD">
        <w:rPr>
          <w:rFonts w:ascii="Times New Roman" w:hAnsi="Times New Roman"/>
          <w:sz w:val="28"/>
          <w:szCs w:val="28"/>
        </w:rPr>
        <w:t>shift</w:t>
      </w:r>
      <w:r w:rsidR="00352DDF" w:rsidRPr="009568BD">
        <w:rPr>
          <w:rFonts w:ascii="Times New Roman" w:hAnsi="Times New Roman"/>
          <w:sz w:val="28"/>
          <w:szCs w:val="28"/>
        </w:rPr>
        <w:t>_type</w:t>
      </w:r>
      <w:proofErr w:type="spellEnd"/>
      <w:r w:rsidR="00352DDF" w:rsidRPr="009568BD">
        <w:rPr>
          <w:rFonts w:ascii="Times New Roman" w:hAnsi="Times New Roman"/>
          <w:sz w:val="28"/>
          <w:szCs w:val="28"/>
        </w:rPr>
        <w:t>, imm</w:t>
      </w:r>
      <w:r w:rsidR="00075F23" w:rsidRPr="009568BD">
        <w:rPr>
          <w:rFonts w:ascii="Times New Roman" w:hAnsi="Times New Roman"/>
          <w:sz w:val="28"/>
          <w:szCs w:val="28"/>
        </w:rPr>
        <w:t>5</w:t>
      </w:r>
    </w:p>
    <w:p w:rsidR="00944400" w:rsidRPr="009568BD" w:rsidRDefault="00944400" w:rsidP="007857D6">
      <w:pPr>
        <w:pStyle w:val="Body"/>
        <w:rPr>
          <w:rFonts w:ascii="Times New Roman" w:hAnsi="Times New Roman"/>
          <w:sz w:val="28"/>
          <w:szCs w:val="28"/>
        </w:rPr>
      </w:pPr>
      <w:r w:rsidRPr="009568BD">
        <w:rPr>
          <w:rFonts w:ascii="Times New Roman" w:hAnsi="Times New Roman"/>
          <w:sz w:val="28"/>
          <w:szCs w:val="28"/>
          <w:lang w:eastAsia="zh-CN"/>
        </w:rPr>
        <w:t>For ADD (register) instruction as the example above, t</w:t>
      </w:r>
      <w:r w:rsidRPr="009568BD">
        <w:rPr>
          <w:rFonts w:ascii="Times New Roman" w:hAnsi="Times New Roman"/>
          <w:sz w:val="28"/>
          <w:szCs w:val="28"/>
        </w:rPr>
        <w:t xml:space="preserve">he coverage for this cross item is equal to the multiplication of every basic </w:t>
      </w:r>
      <w:proofErr w:type="gramStart"/>
      <w:r w:rsidRPr="009568BD">
        <w:rPr>
          <w:rFonts w:ascii="Times New Roman" w:hAnsi="Times New Roman"/>
          <w:sz w:val="28"/>
          <w:szCs w:val="28"/>
        </w:rPr>
        <w:t>items</w:t>
      </w:r>
      <w:proofErr w:type="gramEnd"/>
      <w:r w:rsidRPr="009568BD">
        <w:rPr>
          <w:rFonts w:ascii="Times New Roman" w:hAnsi="Times New Roman"/>
          <w:sz w:val="28"/>
          <w:szCs w:val="28"/>
        </w:rPr>
        <w:t>.</w:t>
      </w:r>
    </w:p>
    <w:p w:rsidR="00416855" w:rsidRPr="009568BD" w:rsidRDefault="003E6FBF" w:rsidP="007857D6">
      <w:pPr>
        <w:pStyle w:val="Body"/>
        <w:rPr>
          <w:rFonts w:ascii="Times New Roman" w:hAnsi="Times New Roman"/>
          <w:sz w:val="28"/>
          <w:szCs w:val="28"/>
        </w:rPr>
      </w:pPr>
      <w:r w:rsidRPr="009568BD">
        <w:rPr>
          <w:rFonts w:ascii="Times New Roman" w:hAnsi="Times New Roman"/>
          <w:sz w:val="28"/>
          <w:szCs w:val="28"/>
        </w:rPr>
        <w:t>Sequence coverage includes the coverage for all FSMs, and the full coverage for each</w:t>
      </w:r>
      <w:r w:rsidR="00026E0B" w:rsidRPr="009568BD">
        <w:rPr>
          <w:rFonts w:ascii="Times New Roman" w:hAnsi="Times New Roman"/>
          <w:sz w:val="28"/>
          <w:szCs w:val="28"/>
        </w:rPr>
        <w:t xml:space="preserve"> FSM </w:t>
      </w:r>
      <w:r w:rsidR="00DE55BE" w:rsidRPr="009568BD">
        <w:rPr>
          <w:rFonts w:ascii="Times New Roman" w:hAnsi="Times New Roman"/>
          <w:sz w:val="28"/>
          <w:szCs w:val="28"/>
        </w:rPr>
        <w:t xml:space="preserve">is the multiplication of every </w:t>
      </w:r>
      <w:r w:rsidRPr="009568BD">
        <w:rPr>
          <w:rFonts w:ascii="Times New Roman" w:hAnsi="Times New Roman"/>
          <w:sz w:val="28"/>
          <w:szCs w:val="28"/>
        </w:rPr>
        <w:t xml:space="preserve">FSM </w:t>
      </w:r>
      <w:r w:rsidR="00DE55BE" w:rsidRPr="009568BD">
        <w:rPr>
          <w:rFonts w:ascii="Times New Roman" w:hAnsi="Times New Roman"/>
          <w:sz w:val="28"/>
          <w:szCs w:val="28"/>
        </w:rPr>
        <w:t>states’ coverage</w:t>
      </w:r>
      <w:r w:rsidR="00205B94" w:rsidRPr="009568BD">
        <w:rPr>
          <w:rFonts w:ascii="Times New Roman" w:hAnsi="Times New Roman"/>
          <w:sz w:val="28"/>
          <w:szCs w:val="28"/>
        </w:rPr>
        <w:t>, which is the sum of cross items for the instructions</w:t>
      </w:r>
      <w:r w:rsidRPr="009568BD">
        <w:rPr>
          <w:rFonts w:ascii="Times New Roman" w:hAnsi="Times New Roman"/>
          <w:sz w:val="28"/>
          <w:szCs w:val="28"/>
        </w:rPr>
        <w:t xml:space="preserve"> satisfying the definition in the FSM state. </w:t>
      </w:r>
      <w:r w:rsidR="00205B94" w:rsidRPr="009568BD">
        <w:rPr>
          <w:rFonts w:ascii="Times New Roman" w:hAnsi="Times New Roman"/>
          <w:sz w:val="28"/>
          <w:szCs w:val="28"/>
        </w:rPr>
        <w:t xml:space="preserve">The sequence </w:t>
      </w:r>
      <w:r w:rsidR="00F369E9" w:rsidRPr="009568BD">
        <w:rPr>
          <w:rFonts w:ascii="Times New Roman" w:hAnsi="Times New Roman"/>
          <w:sz w:val="28"/>
          <w:szCs w:val="28"/>
        </w:rPr>
        <w:t>including the same kind of instructions</w:t>
      </w:r>
      <w:r w:rsidR="00205B94" w:rsidRPr="009568BD">
        <w:rPr>
          <w:rFonts w:ascii="Times New Roman" w:hAnsi="Times New Roman"/>
          <w:sz w:val="28"/>
          <w:szCs w:val="28"/>
        </w:rPr>
        <w:t xml:space="preserve"> is described as below</w:t>
      </w:r>
      <w:r w:rsidR="00F369E9" w:rsidRPr="009568BD">
        <w:rPr>
          <w:rFonts w:ascii="Times New Roman" w:hAnsi="Times New Roman"/>
          <w:sz w:val="28"/>
          <w:szCs w:val="28"/>
        </w:rPr>
        <w:t xml:space="preserve"> (ALU_OP, LOG_OP and others are the instruction categories)</w:t>
      </w:r>
      <w:r w:rsidR="00205B94" w:rsidRPr="009568BD">
        <w:rPr>
          <w:rFonts w:ascii="Times New Roman" w:hAnsi="Times New Roman"/>
          <w:sz w:val="28"/>
          <w:szCs w:val="28"/>
        </w:rPr>
        <w:t>:</w:t>
      </w:r>
    </w:p>
    <w:p w:rsidR="00F369E9" w:rsidRPr="009568BD" w:rsidRDefault="00F369E9" w:rsidP="00F369E9">
      <w:pPr>
        <w:pStyle w:val="Body"/>
        <w:ind w:firstLine="432"/>
        <w:rPr>
          <w:rFonts w:ascii="Times New Roman" w:hAnsi="Times New Roman"/>
          <w:sz w:val="28"/>
          <w:szCs w:val="28"/>
        </w:rPr>
      </w:pPr>
      <w:proofErr w:type="spellStart"/>
      <w:r w:rsidRPr="009568BD">
        <w:rPr>
          <w:rFonts w:ascii="Times New Roman" w:hAnsi="Times New Roman"/>
          <w:sz w:val="28"/>
          <w:szCs w:val="28"/>
        </w:rPr>
        <w:t>same_instrs_seq</w:t>
      </w:r>
      <w:proofErr w:type="spellEnd"/>
      <w:r w:rsidRPr="009568BD">
        <w:rPr>
          <w:rFonts w:ascii="Times New Roman" w:hAnsi="Times New Roman"/>
          <w:sz w:val="28"/>
          <w:szCs w:val="28"/>
        </w:rPr>
        <w:t xml:space="preserve"> {</w:t>
      </w:r>
    </w:p>
    <w:p w:rsidR="00F369E9" w:rsidRPr="009568BD" w:rsidRDefault="00F369E9" w:rsidP="00F369E9">
      <w:pPr>
        <w:pStyle w:val="Body"/>
        <w:ind w:firstLine="720"/>
        <w:rPr>
          <w:rFonts w:ascii="Times New Roman" w:hAnsi="Times New Roman"/>
          <w:sz w:val="28"/>
          <w:szCs w:val="28"/>
        </w:rPr>
      </w:pPr>
      <w:proofErr w:type="spellStart"/>
      <w:proofErr w:type="gramStart"/>
      <w:r w:rsidRPr="009568BD">
        <w:rPr>
          <w:rFonts w:ascii="Times New Roman" w:hAnsi="Times New Roman"/>
          <w:sz w:val="28"/>
          <w:szCs w:val="28"/>
        </w:rPr>
        <w:t>instrs</w:t>
      </w:r>
      <w:proofErr w:type="spellEnd"/>
      <w:r w:rsidRPr="009568BD">
        <w:rPr>
          <w:rFonts w:ascii="Times New Roman" w:hAnsi="Times New Roman"/>
          <w:sz w:val="28"/>
          <w:szCs w:val="28"/>
        </w:rPr>
        <w:t>{</w:t>
      </w:r>
      <w:proofErr w:type="gramEnd"/>
      <w:r w:rsidRPr="009568BD">
        <w:rPr>
          <w:rFonts w:ascii="Times New Roman" w:hAnsi="Times New Roman"/>
          <w:sz w:val="28"/>
          <w:szCs w:val="28"/>
        </w:rPr>
        <w:t xml:space="preserve">  //  OR - use one kind of instructions</w:t>
      </w:r>
    </w:p>
    <w:p w:rsidR="00F369E9" w:rsidRPr="009568BD" w:rsidRDefault="00F369E9" w:rsidP="00F369E9">
      <w:pPr>
        <w:pStyle w:val="Body"/>
        <w:ind w:firstLine="432"/>
        <w:rPr>
          <w:rFonts w:ascii="Times New Roman" w:hAnsi="Times New Roman"/>
          <w:sz w:val="28"/>
          <w:szCs w:val="28"/>
        </w:rPr>
      </w:pPr>
      <w:r w:rsidRPr="009568BD">
        <w:rPr>
          <w:rFonts w:ascii="Times New Roman" w:hAnsi="Times New Roman"/>
          <w:sz w:val="28"/>
          <w:szCs w:val="28"/>
        </w:rPr>
        <w:t xml:space="preserve">       </w:t>
      </w:r>
      <w:r w:rsidRPr="009568BD">
        <w:rPr>
          <w:rFonts w:ascii="Times New Roman" w:hAnsi="Times New Roman"/>
          <w:sz w:val="28"/>
          <w:szCs w:val="28"/>
        </w:rPr>
        <w:tab/>
      </w:r>
      <w:proofErr w:type="gramStart"/>
      <w:r w:rsidRPr="009568BD">
        <w:rPr>
          <w:rFonts w:ascii="Times New Roman" w:hAnsi="Times New Roman"/>
          <w:sz w:val="28"/>
          <w:szCs w:val="28"/>
        </w:rPr>
        <w:t>OR</w:t>
      </w:r>
      <w:r w:rsidR="000D3075" w:rsidRPr="009568BD">
        <w:rPr>
          <w:rFonts w:ascii="Times New Roman" w:hAnsi="Times New Roman"/>
          <w:sz w:val="28"/>
          <w:szCs w:val="28"/>
        </w:rPr>
        <w:t xml:space="preserve"> </w:t>
      </w:r>
      <w:r w:rsidRPr="009568BD">
        <w:rPr>
          <w:rFonts w:ascii="Times New Roman" w:hAnsi="Times New Roman"/>
          <w:sz w:val="28"/>
          <w:szCs w:val="28"/>
        </w:rPr>
        <w:t xml:space="preserve"> ALU</w:t>
      </w:r>
      <w:proofErr w:type="gramEnd"/>
      <w:r w:rsidRPr="009568BD">
        <w:rPr>
          <w:rFonts w:ascii="Times New Roman" w:hAnsi="Times New Roman"/>
          <w:sz w:val="28"/>
          <w:szCs w:val="28"/>
        </w:rPr>
        <w:t>_OP LOG_OP MOV_OP …,</w:t>
      </w:r>
    </w:p>
    <w:p w:rsidR="00F369E9" w:rsidRPr="009568BD" w:rsidRDefault="00F369E9" w:rsidP="00F369E9">
      <w:pPr>
        <w:pStyle w:val="Body"/>
        <w:ind w:firstLine="720"/>
        <w:rPr>
          <w:rFonts w:ascii="Times New Roman" w:hAnsi="Times New Roman"/>
          <w:sz w:val="28"/>
          <w:szCs w:val="28"/>
        </w:rPr>
      </w:pPr>
      <w:r w:rsidRPr="009568BD">
        <w:rPr>
          <w:rFonts w:ascii="Times New Roman" w:hAnsi="Times New Roman"/>
          <w:sz w:val="28"/>
          <w:szCs w:val="28"/>
        </w:rPr>
        <w:t>}</w:t>
      </w:r>
    </w:p>
    <w:p w:rsidR="00F369E9" w:rsidRPr="009568BD" w:rsidRDefault="00F369E9" w:rsidP="00F369E9">
      <w:pPr>
        <w:pStyle w:val="Body"/>
        <w:ind w:firstLine="432"/>
        <w:rPr>
          <w:rFonts w:ascii="Times New Roman" w:hAnsi="Times New Roman"/>
          <w:sz w:val="28"/>
          <w:szCs w:val="28"/>
        </w:rPr>
      </w:pPr>
      <w:r w:rsidRPr="009568BD">
        <w:rPr>
          <w:rFonts w:ascii="Times New Roman" w:hAnsi="Times New Roman"/>
          <w:sz w:val="28"/>
          <w:szCs w:val="28"/>
        </w:rPr>
        <w:t>}</w:t>
      </w:r>
    </w:p>
    <w:p w:rsidR="00EF1D34" w:rsidRPr="009568BD" w:rsidRDefault="00EF1D34" w:rsidP="00F369E9">
      <w:pPr>
        <w:pStyle w:val="Body"/>
        <w:ind w:firstLine="432"/>
        <w:rPr>
          <w:rFonts w:ascii="Times New Roman" w:hAnsi="Times New Roman"/>
          <w:sz w:val="28"/>
          <w:szCs w:val="28"/>
        </w:rPr>
      </w:pPr>
      <w:proofErr w:type="spellStart"/>
      <w:r w:rsidRPr="009568BD">
        <w:rPr>
          <w:rFonts w:ascii="Times New Roman" w:hAnsi="Times New Roman"/>
          <w:sz w:val="28"/>
          <w:szCs w:val="28"/>
        </w:rPr>
        <w:t>FSM</w:t>
      </w:r>
      <w:r w:rsidR="00205B94" w:rsidRPr="009568BD">
        <w:rPr>
          <w:rFonts w:ascii="Times New Roman" w:hAnsi="Times New Roman"/>
          <w:sz w:val="28"/>
          <w:szCs w:val="28"/>
        </w:rPr>
        <w:t>_</w:t>
      </w:r>
      <w:r w:rsidR="00F369E9" w:rsidRPr="009568BD">
        <w:rPr>
          <w:rFonts w:ascii="Times New Roman" w:hAnsi="Times New Roman"/>
          <w:sz w:val="28"/>
          <w:szCs w:val="28"/>
        </w:rPr>
        <w:t>sameinstrs</w:t>
      </w:r>
      <w:proofErr w:type="spellEnd"/>
      <w:r w:rsidRPr="009568BD">
        <w:rPr>
          <w:rFonts w:ascii="Times New Roman" w:hAnsi="Times New Roman"/>
          <w:sz w:val="28"/>
          <w:szCs w:val="28"/>
        </w:rPr>
        <w:t xml:space="preserve"> {</w:t>
      </w:r>
    </w:p>
    <w:p w:rsidR="00EF1D34" w:rsidRPr="009568BD" w:rsidRDefault="00755DAB" w:rsidP="00F369E9">
      <w:pPr>
        <w:pStyle w:val="Body"/>
        <w:ind w:firstLine="432"/>
        <w:rPr>
          <w:rFonts w:ascii="Times New Roman" w:hAnsi="Times New Roman"/>
          <w:sz w:val="28"/>
          <w:szCs w:val="28"/>
        </w:rPr>
      </w:pPr>
      <w:r w:rsidRPr="009568BD">
        <w:rPr>
          <w:rFonts w:ascii="Times New Roman" w:hAnsi="Times New Roman"/>
          <w:sz w:val="28"/>
          <w:szCs w:val="28"/>
        </w:rPr>
        <w:tab/>
      </w:r>
      <w:proofErr w:type="gramStart"/>
      <w:r w:rsidR="00EA1D06" w:rsidRPr="009568BD">
        <w:rPr>
          <w:rFonts w:ascii="Times New Roman" w:hAnsi="Times New Roman"/>
          <w:sz w:val="28"/>
          <w:szCs w:val="28"/>
        </w:rPr>
        <w:t>d</w:t>
      </w:r>
      <w:r w:rsidRPr="009568BD">
        <w:rPr>
          <w:rFonts w:ascii="Times New Roman" w:hAnsi="Times New Roman"/>
          <w:sz w:val="28"/>
          <w:szCs w:val="28"/>
        </w:rPr>
        <w:t>efault</w:t>
      </w:r>
      <w:proofErr w:type="gramEnd"/>
      <w:r w:rsidRPr="009568BD">
        <w:rPr>
          <w:rFonts w:ascii="Times New Roman" w:hAnsi="Times New Roman"/>
          <w:sz w:val="28"/>
          <w:szCs w:val="28"/>
        </w:rPr>
        <w:t xml:space="preserve"> {</w:t>
      </w:r>
    </w:p>
    <w:p w:rsidR="00755DAB" w:rsidRPr="009568BD" w:rsidRDefault="00755DAB" w:rsidP="00F369E9">
      <w:pPr>
        <w:pStyle w:val="Body"/>
        <w:ind w:firstLine="432"/>
        <w:rPr>
          <w:rFonts w:ascii="Times New Roman" w:hAnsi="Times New Roman"/>
          <w:sz w:val="28"/>
          <w:szCs w:val="28"/>
        </w:rPr>
      </w:pPr>
      <w:r w:rsidRPr="009568BD">
        <w:rPr>
          <w:rFonts w:ascii="Times New Roman" w:hAnsi="Times New Roman"/>
          <w:sz w:val="28"/>
          <w:szCs w:val="28"/>
        </w:rPr>
        <w:tab/>
      </w:r>
      <w:r w:rsidRPr="009568BD">
        <w:rPr>
          <w:rFonts w:ascii="Times New Roman" w:hAnsi="Times New Roman"/>
          <w:sz w:val="28"/>
          <w:szCs w:val="28"/>
        </w:rPr>
        <w:tab/>
      </w:r>
      <w:proofErr w:type="spellStart"/>
      <w:r w:rsidR="00EA1D06" w:rsidRPr="009568BD">
        <w:rPr>
          <w:rFonts w:ascii="Times New Roman" w:hAnsi="Times New Roman"/>
          <w:sz w:val="28"/>
          <w:szCs w:val="28"/>
        </w:rPr>
        <w:t>n</w:t>
      </w:r>
      <w:r w:rsidRPr="009568BD">
        <w:rPr>
          <w:rFonts w:ascii="Times New Roman" w:hAnsi="Times New Roman"/>
          <w:sz w:val="28"/>
          <w:szCs w:val="28"/>
        </w:rPr>
        <w:t>ext_state</w:t>
      </w:r>
      <w:proofErr w:type="spellEnd"/>
      <w:r w:rsidRPr="009568BD">
        <w:rPr>
          <w:rFonts w:ascii="Times New Roman" w:hAnsi="Times New Roman"/>
          <w:sz w:val="28"/>
          <w:szCs w:val="28"/>
        </w:rPr>
        <w:t xml:space="preserve"> </w:t>
      </w:r>
      <w:proofErr w:type="gramStart"/>
      <w:r w:rsidRPr="009568BD">
        <w:rPr>
          <w:rFonts w:ascii="Times New Roman" w:hAnsi="Times New Roman"/>
          <w:sz w:val="28"/>
          <w:szCs w:val="28"/>
        </w:rPr>
        <w:t xml:space="preserve">{ </w:t>
      </w:r>
      <w:proofErr w:type="spellStart"/>
      <w:r w:rsidR="00F369E9" w:rsidRPr="009568BD">
        <w:rPr>
          <w:rFonts w:ascii="Times New Roman" w:hAnsi="Times New Roman"/>
          <w:sz w:val="28"/>
          <w:szCs w:val="28"/>
        </w:rPr>
        <w:t>same</w:t>
      </w:r>
      <w:proofErr w:type="gramEnd"/>
      <w:r w:rsidR="00F369E9" w:rsidRPr="009568BD">
        <w:rPr>
          <w:rFonts w:ascii="Times New Roman" w:hAnsi="Times New Roman"/>
          <w:sz w:val="28"/>
          <w:szCs w:val="28"/>
        </w:rPr>
        <w:t>_instrs_</w:t>
      </w:r>
      <w:r w:rsidRPr="009568BD">
        <w:rPr>
          <w:rFonts w:ascii="Times New Roman" w:hAnsi="Times New Roman"/>
          <w:sz w:val="28"/>
          <w:szCs w:val="28"/>
        </w:rPr>
        <w:t>seq</w:t>
      </w:r>
      <w:proofErr w:type="spellEnd"/>
      <w:r w:rsidRPr="009568BD">
        <w:rPr>
          <w:rFonts w:ascii="Times New Roman" w:hAnsi="Times New Roman"/>
          <w:sz w:val="28"/>
          <w:szCs w:val="28"/>
        </w:rPr>
        <w:t xml:space="preserve"> }</w:t>
      </w:r>
    </w:p>
    <w:p w:rsidR="00755DAB" w:rsidRPr="009568BD" w:rsidRDefault="00755DAB" w:rsidP="00F369E9">
      <w:pPr>
        <w:pStyle w:val="Body"/>
        <w:ind w:firstLine="432"/>
        <w:rPr>
          <w:rFonts w:ascii="Times New Roman" w:hAnsi="Times New Roman"/>
          <w:sz w:val="28"/>
          <w:szCs w:val="28"/>
        </w:rPr>
      </w:pPr>
      <w:r w:rsidRPr="009568BD">
        <w:rPr>
          <w:rFonts w:ascii="Times New Roman" w:hAnsi="Times New Roman"/>
          <w:sz w:val="28"/>
          <w:szCs w:val="28"/>
        </w:rPr>
        <w:tab/>
        <w:t>}</w:t>
      </w:r>
    </w:p>
    <w:p w:rsidR="00F369E9" w:rsidRPr="009568BD" w:rsidRDefault="00EF1D34" w:rsidP="003F40AE">
      <w:pPr>
        <w:pStyle w:val="Body"/>
        <w:ind w:firstLine="432"/>
        <w:rPr>
          <w:rFonts w:ascii="Times New Roman" w:hAnsi="Times New Roman"/>
          <w:sz w:val="28"/>
          <w:szCs w:val="28"/>
        </w:rPr>
      </w:pPr>
      <w:r w:rsidRPr="009568BD">
        <w:rPr>
          <w:rFonts w:ascii="Times New Roman" w:hAnsi="Times New Roman"/>
          <w:sz w:val="28"/>
          <w:szCs w:val="28"/>
        </w:rPr>
        <w:t>}</w:t>
      </w:r>
    </w:p>
    <w:p w:rsidR="00556037" w:rsidRPr="009568BD" w:rsidRDefault="00556037" w:rsidP="002C791F">
      <w:pPr>
        <w:pStyle w:val="Heading1"/>
        <w:rPr>
          <w:rFonts w:ascii="Times New Roman" w:hAnsi="Times New Roman"/>
          <w:sz w:val="28"/>
          <w:szCs w:val="28"/>
        </w:rPr>
      </w:pPr>
      <w:r w:rsidRPr="009568BD">
        <w:rPr>
          <w:rFonts w:ascii="Times New Roman" w:hAnsi="Times New Roman"/>
          <w:sz w:val="28"/>
          <w:szCs w:val="28"/>
        </w:rPr>
        <w:t>Results</w:t>
      </w:r>
    </w:p>
    <w:p w:rsidR="00C542D7" w:rsidRPr="009568BD" w:rsidRDefault="00C542D7" w:rsidP="00C542D7">
      <w:pPr>
        <w:pStyle w:val="Body"/>
        <w:rPr>
          <w:rFonts w:ascii="Times New Roman" w:hAnsi="Times New Roman"/>
          <w:color w:val="000000" w:themeColor="text1"/>
          <w:sz w:val="28"/>
          <w:szCs w:val="28"/>
        </w:rPr>
      </w:pPr>
      <w:r w:rsidRPr="009568BD">
        <w:rPr>
          <w:rFonts w:ascii="Times New Roman" w:hAnsi="Times New Roman"/>
          <w:color w:val="000000" w:themeColor="text1"/>
          <w:sz w:val="28"/>
          <w:szCs w:val="28"/>
        </w:rPr>
        <w:t xml:space="preserve">ART is proved to an important validation tool in Houdini project. It greatly cuts down the validation cycle by using ECP/BVA techniques, </w:t>
      </w:r>
      <w:r w:rsidRPr="009568BD">
        <w:rPr>
          <w:rFonts w:ascii="Times New Roman" w:hAnsi="Times New Roman"/>
          <w:sz w:val="28"/>
          <w:szCs w:val="28"/>
        </w:rPr>
        <w:t>as it reduces the total number of test cases to be generated but produce a subset of all possible input values covering all of boundary conditions. It</w:t>
      </w:r>
      <w:r w:rsidRPr="009568BD">
        <w:rPr>
          <w:rFonts w:ascii="Times New Roman" w:hAnsi="Times New Roman"/>
          <w:color w:val="000000" w:themeColor="text1"/>
          <w:sz w:val="28"/>
          <w:szCs w:val="28"/>
        </w:rPr>
        <w:t xml:space="preserve"> exposes many bugs in Houdini as it implements the specific FSMs to direct sequence generation and effectively validate optimization existing in Houdini. </w:t>
      </w:r>
    </w:p>
    <w:p w:rsidR="00C574C5" w:rsidRPr="009568BD" w:rsidRDefault="00C542D7" w:rsidP="00C574C5">
      <w:pPr>
        <w:pStyle w:val="Body"/>
        <w:rPr>
          <w:rFonts w:ascii="Times New Roman" w:hAnsi="Times New Roman"/>
          <w:sz w:val="28"/>
          <w:szCs w:val="28"/>
        </w:rPr>
      </w:pPr>
      <w:r w:rsidRPr="009568BD">
        <w:rPr>
          <w:rFonts w:ascii="Times New Roman" w:hAnsi="Times New Roman"/>
          <w:sz w:val="28"/>
          <w:szCs w:val="28"/>
        </w:rPr>
        <w:t xml:space="preserve">Apparently, ECP/BVA coverage is much less than the coverage without these techniques. It speeds up the validation and covers all of boundary conditions and subsets. </w:t>
      </w:r>
      <w:r w:rsidR="000865CE" w:rsidRPr="009568BD">
        <w:rPr>
          <w:rFonts w:ascii="Times New Roman" w:hAnsi="Times New Roman"/>
          <w:sz w:val="28"/>
          <w:szCs w:val="28"/>
        </w:rPr>
        <w:t>For</w:t>
      </w:r>
      <w:r w:rsidRPr="009568BD">
        <w:rPr>
          <w:rFonts w:ascii="Times New Roman" w:hAnsi="Times New Roman"/>
          <w:sz w:val="28"/>
          <w:szCs w:val="28"/>
          <w:lang w:eastAsia="zh-CN"/>
        </w:rPr>
        <w:t xml:space="preserve"> the example of ADD (register) instruction above, </w:t>
      </w:r>
      <w:r w:rsidR="00B2491E" w:rsidRPr="009568BD">
        <w:rPr>
          <w:rFonts w:ascii="Times New Roman" w:hAnsi="Times New Roman"/>
          <w:sz w:val="28"/>
          <w:szCs w:val="28"/>
          <w:lang w:eastAsia="zh-CN"/>
        </w:rPr>
        <w:t>w</w:t>
      </w:r>
      <w:r w:rsidR="00C574C5" w:rsidRPr="009568BD">
        <w:rPr>
          <w:rFonts w:ascii="Times New Roman" w:hAnsi="Times New Roman"/>
          <w:sz w:val="28"/>
          <w:szCs w:val="28"/>
        </w:rPr>
        <w:t>ithout employing ECP/BVA techniques, the coverage of this instruction is equal to the multiplication of the number of possible values for every instruction fields.</w:t>
      </w:r>
    </w:p>
    <w:p w:rsidR="00C574C5" w:rsidRPr="009568BD" w:rsidRDefault="00C574C5" w:rsidP="00C574C5">
      <w:pPr>
        <w:pStyle w:val="Body"/>
        <w:rPr>
          <w:rFonts w:ascii="Times New Roman" w:hAnsi="Times New Roman"/>
          <w:sz w:val="28"/>
          <w:szCs w:val="28"/>
        </w:rPr>
      </w:pPr>
      <w:r w:rsidRPr="009568BD">
        <w:rPr>
          <w:rFonts w:ascii="Times New Roman" w:hAnsi="Times New Roman"/>
          <w:sz w:val="28"/>
          <w:szCs w:val="28"/>
        </w:rPr>
        <w:tab/>
      </w:r>
      <w:proofErr w:type="spellStart"/>
      <w:r w:rsidRPr="009568BD">
        <w:rPr>
          <w:rFonts w:ascii="Times New Roman" w:hAnsi="Times New Roman"/>
          <w:sz w:val="28"/>
          <w:szCs w:val="28"/>
        </w:rPr>
        <w:t>cross_item_</w:t>
      </w:r>
      <w:proofErr w:type="gramStart"/>
      <w:r w:rsidRPr="009568BD">
        <w:rPr>
          <w:rFonts w:ascii="Times New Roman" w:hAnsi="Times New Roman"/>
          <w:sz w:val="28"/>
          <w:szCs w:val="28"/>
        </w:rPr>
        <w:t>coverage</w:t>
      </w:r>
      <w:proofErr w:type="spellEnd"/>
      <w:r w:rsidRPr="009568BD">
        <w:rPr>
          <w:rFonts w:ascii="Times New Roman" w:hAnsi="Times New Roman"/>
          <w:sz w:val="28"/>
          <w:szCs w:val="28"/>
        </w:rPr>
        <w:t>(</w:t>
      </w:r>
      <w:proofErr w:type="gramEnd"/>
      <w:r w:rsidRPr="009568BD">
        <w:rPr>
          <w:rFonts w:ascii="Times New Roman" w:hAnsi="Times New Roman"/>
          <w:sz w:val="28"/>
          <w:szCs w:val="28"/>
        </w:rPr>
        <w:t>ADD) = sum1(</w:t>
      </w:r>
      <w:proofErr w:type="spellStart"/>
      <w:r w:rsidRPr="009568BD">
        <w:rPr>
          <w:rFonts w:ascii="Times New Roman" w:hAnsi="Times New Roman"/>
          <w:sz w:val="28"/>
          <w:szCs w:val="28"/>
        </w:rPr>
        <w:t>cond_bits</w:t>
      </w:r>
      <w:proofErr w:type="spellEnd"/>
      <w:r w:rsidRPr="009568BD">
        <w:rPr>
          <w:rFonts w:ascii="Times New Roman" w:hAnsi="Times New Roman"/>
          <w:sz w:val="28"/>
          <w:szCs w:val="28"/>
        </w:rPr>
        <w:t>) * sum1(</w:t>
      </w:r>
      <w:proofErr w:type="spellStart"/>
      <w:r w:rsidRPr="009568BD">
        <w:rPr>
          <w:rFonts w:ascii="Times New Roman" w:hAnsi="Times New Roman"/>
          <w:sz w:val="28"/>
          <w:szCs w:val="28"/>
        </w:rPr>
        <w:t>s_bit</w:t>
      </w:r>
      <w:proofErr w:type="spellEnd"/>
      <w:r w:rsidRPr="009568BD">
        <w:rPr>
          <w:rFonts w:ascii="Times New Roman" w:hAnsi="Times New Roman"/>
          <w:sz w:val="28"/>
          <w:szCs w:val="28"/>
        </w:rPr>
        <w:t>) * sum1(</w:t>
      </w:r>
      <w:proofErr w:type="spellStart"/>
      <w:r w:rsidRPr="009568BD">
        <w:rPr>
          <w:rFonts w:ascii="Times New Roman" w:hAnsi="Times New Roman"/>
          <w:sz w:val="28"/>
          <w:szCs w:val="28"/>
        </w:rPr>
        <w:t>src_regs</w:t>
      </w:r>
      <w:proofErr w:type="spellEnd"/>
      <w:r w:rsidRPr="009568BD">
        <w:rPr>
          <w:rFonts w:ascii="Times New Roman" w:hAnsi="Times New Roman"/>
          <w:sz w:val="28"/>
          <w:szCs w:val="28"/>
        </w:rPr>
        <w:t>) * sum1(</w:t>
      </w:r>
      <w:proofErr w:type="spellStart"/>
      <w:r w:rsidRPr="009568BD">
        <w:rPr>
          <w:rFonts w:ascii="Times New Roman" w:hAnsi="Times New Roman"/>
          <w:sz w:val="28"/>
          <w:szCs w:val="28"/>
        </w:rPr>
        <w:t>src_regs</w:t>
      </w:r>
      <w:proofErr w:type="spellEnd"/>
      <w:r w:rsidRPr="009568BD">
        <w:rPr>
          <w:rFonts w:ascii="Times New Roman" w:hAnsi="Times New Roman"/>
          <w:sz w:val="28"/>
          <w:szCs w:val="28"/>
        </w:rPr>
        <w:t>)</w:t>
      </w:r>
    </w:p>
    <w:p w:rsidR="00C574C5" w:rsidRPr="009568BD" w:rsidRDefault="00C574C5" w:rsidP="00C574C5">
      <w:pPr>
        <w:pStyle w:val="Body"/>
        <w:rPr>
          <w:rFonts w:ascii="Times New Roman" w:hAnsi="Times New Roman"/>
          <w:sz w:val="28"/>
          <w:szCs w:val="28"/>
        </w:rPr>
      </w:pPr>
      <w:r w:rsidRPr="009568BD">
        <w:rPr>
          <w:rFonts w:ascii="Times New Roman" w:hAnsi="Times New Roman"/>
          <w:sz w:val="28"/>
          <w:szCs w:val="28"/>
        </w:rPr>
        <w:lastRenderedPageBreak/>
        <w:tab/>
      </w:r>
      <w:r w:rsidRPr="009568BD">
        <w:rPr>
          <w:rFonts w:ascii="Times New Roman" w:hAnsi="Times New Roman"/>
          <w:sz w:val="28"/>
          <w:szCs w:val="28"/>
        </w:rPr>
        <w:tab/>
        <w:t xml:space="preserve">* </w:t>
      </w:r>
      <w:proofErr w:type="gramStart"/>
      <w:r w:rsidRPr="009568BD">
        <w:rPr>
          <w:rFonts w:ascii="Times New Roman" w:hAnsi="Times New Roman"/>
          <w:sz w:val="28"/>
          <w:szCs w:val="28"/>
        </w:rPr>
        <w:t>sum1(</w:t>
      </w:r>
      <w:proofErr w:type="spellStart"/>
      <w:proofErr w:type="gramEnd"/>
      <w:r w:rsidRPr="009568BD">
        <w:rPr>
          <w:rFonts w:ascii="Times New Roman" w:hAnsi="Times New Roman"/>
          <w:sz w:val="28"/>
          <w:szCs w:val="28"/>
        </w:rPr>
        <w:t>dst_regs</w:t>
      </w:r>
      <w:proofErr w:type="spellEnd"/>
      <w:r w:rsidRPr="009568BD">
        <w:rPr>
          <w:rFonts w:ascii="Times New Roman" w:hAnsi="Times New Roman"/>
          <w:sz w:val="28"/>
          <w:szCs w:val="28"/>
        </w:rPr>
        <w:t>) * sum1(</w:t>
      </w:r>
      <w:proofErr w:type="spellStart"/>
      <w:r w:rsidRPr="009568BD">
        <w:rPr>
          <w:rFonts w:ascii="Times New Roman" w:hAnsi="Times New Roman"/>
          <w:sz w:val="28"/>
          <w:szCs w:val="28"/>
        </w:rPr>
        <w:t>shift_type</w:t>
      </w:r>
      <w:proofErr w:type="spellEnd"/>
      <w:r w:rsidRPr="009568BD">
        <w:rPr>
          <w:rFonts w:ascii="Times New Roman" w:hAnsi="Times New Roman"/>
          <w:sz w:val="28"/>
          <w:szCs w:val="28"/>
        </w:rPr>
        <w:t xml:space="preserve">) * sum1(imm5)  </w:t>
      </w:r>
    </w:p>
    <w:p w:rsidR="00C574C5" w:rsidRPr="009568BD" w:rsidRDefault="00B2491E" w:rsidP="00C574C5">
      <w:pPr>
        <w:pStyle w:val="Body"/>
        <w:ind w:left="720" w:firstLine="720"/>
        <w:rPr>
          <w:rFonts w:ascii="Times New Roman" w:hAnsi="Times New Roman"/>
          <w:sz w:val="28"/>
          <w:szCs w:val="28"/>
        </w:rPr>
      </w:pPr>
      <w:r w:rsidRPr="009568BD">
        <w:rPr>
          <w:rFonts w:ascii="Times New Roman" w:hAnsi="Times New Roman"/>
          <w:sz w:val="28"/>
          <w:szCs w:val="28"/>
        </w:rPr>
        <w:t>= 2</w:t>
      </w:r>
      <w:r w:rsidRPr="009568BD">
        <w:rPr>
          <w:rFonts w:ascii="Times New Roman" w:hAnsi="Times New Roman"/>
          <w:sz w:val="28"/>
          <w:szCs w:val="28"/>
          <w:vertAlign w:val="superscript"/>
        </w:rPr>
        <w:t>4</w:t>
      </w:r>
      <w:r w:rsidRPr="009568BD">
        <w:rPr>
          <w:rFonts w:ascii="Times New Roman" w:hAnsi="Times New Roman"/>
          <w:sz w:val="28"/>
          <w:szCs w:val="28"/>
        </w:rPr>
        <w:t xml:space="preserve"> * 2</w:t>
      </w:r>
      <w:r w:rsidRPr="009568BD">
        <w:rPr>
          <w:rFonts w:ascii="Times New Roman" w:hAnsi="Times New Roman"/>
          <w:sz w:val="28"/>
          <w:szCs w:val="28"/>
          <w:vertAlign w:val="superscript"/>
        </w:rPr>
        <w:t>1</w:t>
      </w:r>
      <w:r w:rsidRPr="009568BD">
        <w:rPr>
          <w:rFonts w:ascii="Times New Roman" w:hAnsi="Times New Roman"/>
          <w:sz w:val="28"/>
          <w:szCs w:val="28"/>
        </w:rPr>
        <w:t xml:space="preserve"> * 2</w:t>
      </w:r>
      <w:r w:rsidRPr="009568BD">
        <w:rPr>
          <w:rFonts w:ascii="Times New Roman" w:hAnsi="Times New Roman"/>
          <w:sz w:val="28"/>
          <w:szCs w:val="28"/>
          <w:vertAlign w:val="superscript"/>
        </w:rPr>
        <w:t>4</w:t>
      </w:r>
      <w:r w:rsidRPr="009568BD">
        <w:rPr>
          <w:rFonts w:ascii="Times New Roman" w:hAnsi="Times New Roman"/>
          <w:sz w:val="28"/>
          <w:szCs w:val="28"/>
        </w:rPr>
        <w:t xml:space="preserve"> * 2</w:t>
      </w:r>
      <w:r w:rsidRPr="009568BD">
        <w:rPr>
          <w:rFonts w:ascii="Times New Roman" w:hAnsi="Times New Roman"/>
          <w:sz w:val="28"/>
          <w:szCs w:val="28"/>
          <w:vertAlign w:val="superscript"/>
        </w:rPr>
        <w:t>4</w:t>
      </w:r>
      <w:r w:rsidRPr="009568BD">
        <w:rPr>
          <w:rFonts w:ascii="Times New Roman" w:hAnsi="Times New Roman"/>
          <w:sz w:val="28"/>
          <w:szCs w:val="28"/>
        </w:rPr>
        <w:t xml:space="preserve"> * 2</w:t>
      </w:r>
      <w:r w:rsidRPr="009568BD">
        <w:rPr>
          <w:rFonts w:ascii="Times New Roman" w:hAnsi="Times New Roman"/>
          <w:sz w:val="28"/>
          <w:szCs w:val="28"/>
          <w:vertAlign w:val="superscript"/>
        </w:rPr>
        <w:t>4</w:t>
      </w:r>
      <w:r w:rsidRPr="009568BD">
        <w:rPr>
          <w:rFonts w:ascii="Times New Roman" w:hAnsi="Times New Roman"/>
          <w:sz w:val="28"/>
          <w:szCs w:val="28"/>
        </w:rPr>
        <w:t xml:space="preserve"> * 2</w:t>
      </w:r>
      <w:r w:rsidRPr="009568BD">
        <w:rPr>
          <w:rFonts w:ascii="Times New Roman" w:hAnsi="Times New Roman"/>
          <w:sz w:val="28"/>
          <w:szCs w:val="28"/>
          <w:vertAlign w:val="superscript"/>
        </w:rPr>
        <w:t>2</w:t>
      </w:r>
      <w:r w:rsidRPr="009568BD">
        <w:rPr>
          <w:rFonts w:ascii="Times New Roman" w:hAnsi="Times New Roman"/>
          <w:sz w:val="28"/>
          <w:szCs w:val="28"/>
        </w:rPr>
        <w:t xml:space="preserve"> * 2</w:t>
      </w:r>
      <w:r w:rsidRPr="009568BD">
        <w:rPr>
          <w:rFonts w:ascii="Times New Roman" w:hAnsi="Times New Roman"/>
          <w:sz w:val="28"/>
          <w:szCs w:val="28"/>
          <w:vertAlign w:val="superscript"/>
        </w:rPr>
        <w:t>5</w:t>
      </w:r>
      <w:r w:rsidRPr="009568BD">
        <w:rPr>
          <w:rFonts w:ascii="Times New Roman" w:hAnsi="Times New Roman"/>
          <w:sz w:val="28"/>
          <w:szCs w:val="28"/>
        </w:rPr>
        <w:t xml:space="preserve"> = 16,777,216</w:t>
      </w:r>
    </w:p>
    <w:p w:rsidR="00C574C5" w:rsidRPr="009568BD" w:rsidRDefault="00C574C5" w:rsidP="00C574C5">
      <w:pPr>
        <w:pStyle w:val="Body"/>
        <w:rPr>
          <w:rFonts w:ascii="Times New Roman" w:hAnsi="Times New Roman"/>
          <w:sz w:val="28"/>
          <w:szCs w:val="28"/>
        </w:rPr>
      </w:pPr>
      <w:r w:rsidRPr="009568BD">
        <w:rPr>
          <w:rFonts w:ascii="Times New Roman" w:hAnsi="Times New Roman"/>
          <w:sz w:val="28"/>
          <w:szCs w:val="28"/>
        </w:rPr>
        <w:t xml:space="preserve">The result of </w:t>
      </w:r>
      <w:proofErr w:type="gramStart"/>
      <w:r w:rsidRPr="009568BD">
        <w:rPr>
          <w:rFonts w:ascii="Times New Roman" w:hAnsi="Times New Roman"/>
          <w:sz w:val="28"/>
          <w:szCs w:val="28"/>
        </w:rPr>
        <w:t>sum1(</w:t>
      </w:r>
      <w:proofErr w:type="gramEnd"/>
      <w:r w:rsidRPr="009568BD">
        <w:rPr>
          <w:rFonts w:ascii="Times New Roman" w:hAnsi="Times New Roman"/>
          <w:sz w:val="28"/>
          <w:szCs w:val="28"/>
        </w:rPr>
        <w:t>) function is the number of element included in the corresponding instruction fields.</w:t>
      </w:r>
    </w:p>
    <w:p w:rsidR="00C542D7" w:rsidRPr="009568BD" w:rsidRDefault="000865CE" w:rsidP="00C542D7">
      <w:pPr>
        <w:pStyle w:val="Body"/>
        <w:rPr>
          <w:rFonts w:ascii="Times New Roman" w:hAnsi="Times New Roman"/>
          <w:sz w:val="28"/>
          <w:szCs w:val="28"/>
        </w:rPr>
      </w:pPr>
      <w:r w:rsidRPr="009568BD">
        <w:rPr>
          <w:rFonts w:ascii="Times New Roman" w:hAnsi="Times New Roman"/>
          <w:sz w:val="28"/>
          <w:szCs w:val="28"/>
          <w:lang w:eastAsia="zh-CN"/>
        </w:rPr>
        <w:t>With</w:t>
      </w:r>
      <w:r w:rsidR="00C542D7" w:rsidRPr="009568BD">
        <w:rPr>
          <w:rFonts w:ascii="Times New Roman" w:hAnsi="Times New Roman"/>
          <w:sz w:val="28"/>
          <w:szCs w:val="28"/>
          <w:lang w:eastAsia="zh-CN"/>
        </w:rPr>
        <w:t xml:space="preserve"> using ECP/BVA methodology, t</w:t>
      </w:r>
      <w:r w:rsidR="00C542D7" w:rsidRPr="009568BD">
        <w:rPr>
          <w:rFonts w:ascii="Times New Roman" w:hAnsi="Times New Roman"/>
          <w:sz w:val="28"/>
          <w:szCs w:val="28"/>
        </w:rPr>
        <w:t xml:space="preserve">he coverage for this cross item is equal to the multiplication of every basic </w:t>
      </w:r>
      <w:proofErr w:type="gramStart"/>
      <w:r w:rsidR="00C542D7" w:rsidRPr="009568BD">
        <w:rPr>
          <w:rFonts w:ascii="Times New Roman" w:hAnsi="Times New Roman"/>
          <w:sz w:val="28"/>
          <w:szCs w:val="28"/>
        </w:rPr>
        <w:t>items</w:t>
      </w:r>
      <w:proofErr w:type="gramEnd"/>
      <w:r w:rsidR="00C542D7" w:rsidRPr="009568BD">
        <w:rPr>
          <w:rFonts w:ascii="Times New Roman" w:hAnsi="Times New Roman"/>
          <w:sz w:val="28"/>
          <w:szCs w:val="28"/>
        </w:rPr>
        <w:t>:</w:t>
      </w:r>
    </w:p>
    <w:p w:rsidR="00C542D7" w:rsidRPr="009568BD" w:rsidRDefault="00C542D7" w:rsidP="00C542D7">
      <w:pPr>
        <w:pStyle w:val="Body"/>
        <w:rPr>
          <w:rFonts w:ascii="Times New Roman" w:hAnsi="Times New Roman"/>
          <w:sz w:val="28"/>
          <w:szCs w:val="28"/>
        </w:rPr>
      </w:pPr>
      <w:r w:rsidRPr="009568BD">
        <w:rPr>
          <w:rFonts w:ascii="Times New Roman" w:hAnsi="Times New Roman"/>
          <w:sz w:val="28"/>
          <w:szCs w:val="28"/>
        </w:rPr>
        <w:tab/>
      </w:r>
      <w:proofErr w:type="spellStart"/>
      <w:r w:rsidRPr="009568BD">
        <w:rPr>
          <w:rFonts w:ascii="Times New Roman" w:hAnsi="Times New Roman"/>
          <w:sz w:val="28"/>
          <w:szCs w:val="28"/>
        </w:rPr>
        <w:t>cross_item_</w:t>
      </w:r>
      <w:proofErr w:type="gramStart"/>
      <w:r w:rsidRPr="009568BD">
        <w:rPr>
          <w:rFonts w:ascii="Times New Roman" w:hAnsi="Times New Roman"/>
          <w:sz w:val="28"/>
          <w:szCs w:val="28"/>
        </w:rPr>
        <w:t>coverage</w:t>
      </w:r>
      <w:proofErr w:type="spellEnd"/>
      <w:r w:rsidRPr="009568BD">
        <w:rPr>
          <w:rFonts w:ascii="Times New Roman" w:hAnsi="Times New Roman"/>
          <w:sz w:val="28"/>
          <w:szCs w:val="28"/>
        </w:rPr>
        <w:t>(</w:t>
      </w:r>
      <w:proofErr w:type="gramEnd"/>
      <w:r w:rsidRPr="009568BD">
        <w:rPr>
          <w:rFonts w:ascii="Times New Roman" w:hAnsi="Times New Roman"/>
          <w:sz w:val="28"/>
          <w:szCs w:val="28"/>
        </w:rPr>
        <w:t>ADD) = sum2(</w:t>
      </w:r>
      <w:proofErr w:type="spellStart"/>
      <w:r w:rsidRPr="009568BD">
        <w:rPr>
          <w:rFonts w:ascii="Times New Roman" w:hAnsi="Times New Roman"/>
          <w:sz w:val="28"/>
          <w:szCs w:val="28"/>
        </w:rPr>
        <w:t>cond_bits</w:t>
      </w:r>
      <w:proofErr w:type="spellEnd"/>
      <w:r w:rsidRPr="009568BD">
        <w:rPr>
          <w:rFonts w:ascii="Times New Roman" w:hAnsi="Times New Roman"/>
          <w:sz w:val="28"/>
          <w:szCs w:val="28"/>
        </w:rPr>
        <w:t>) * sum2(</w:t>
      </w:r>
      <w:proofErr w:type="spellStart"/>
      <w:r w:rsidRPr="009568BD">
        <w:rPr>
          <w:rFonts w:ascii="Times New Roman" w:hAnsi="Times New Roman"/>
          <w:sz w:val="28"/>
          <w:szCs w:val="28"/>
        </w:rPr>
        <w:t>s_bit</w:t>
      </w:r>
      <w:proofErr w:type="spellEnd"/>
      <w:r w:rsidRPr="009568BD">
        <w:rPr>
          <w:rFonts w:ascii="Times New Roman" w:hAnsi="Times New Roman"/>
          <w:sz w:val="28"/>
          <w:szCs w:val="28"/>
        </w:rPr>
        <w:t>) * sum2(</w:t>
      </w:r>
      <w:proofErr w:type="spellStart"/>
      <w:r w:rsidRPr="009568BD">
        <w:rPr>
          <w:rFonts w:ascii="Times New Roman" w:hAnsi="Times New Roman"/>
          <w:sz w:val="28"/>
          <w:szCs w:val="28"/>
        </w:rPr>
        <w:t>src_regs</w:t>
      </w:r>
      <w:proofErr w:type="spellEnd"/>
      <w:r w:rsidRPr="009568BD">
        <w:rPr>
          <w:rFonts w:ascii="Times New Roman" w:hAnsi="Times New Roman"/>
          <w:sz w:val="28"/>
          <w:szCs w:val="28"/>
        </w:rPr>
        <w:t>) * sum2(</w:t>
      </w:r>
      <w:proofErr w:type="spellStart"/>
      <w:r w:rsidRPr="009568BD">
        <w:rPr>
          <w:rFonts w:ascii="Times New Roman" w:hAnsi="Times New Roman"/>
          <w:sz w:val="28"/>
          <w:szCs w:val="28"/>
        </w:rPr>
        <w:t>src_regs</w:t>
      </w:r>
      <w:proofErr w:type="spellEnd"/>
      <w:r w:rsidRPr="009568BD">
        <w:rPr>
          <w:rFonts w:ascii="Times New Roman" w:hAnsi="Times New Roman"/>
          <w:sz w:val="28"/>
          <w:szCs w:val="28"/>
        </w:rPr>
        <w:t>)</w:t>
      </w:r>
    </w:p>
    <w:p w:rsidR="00C542D7" w:rsidRPr="009568BD" w:rsidRDefault="00C542D7" w:rsidP="00C542D7">
      <w:pPr>
        <w:pStyle w:val="Body"/>
        <w:rPr>
          <w:rFonts w:ascii="Times New Roman" w:hAnsi="Times New Roman"/>
          <w:sz w:val="28"/>
          <w:szCs w:val="28"/>
        </w:rPr>
      </w:pPr>
      <w:r w:rsidRPr="009568BD">
        <w:rPr>
          <w:rFonts w:ascii="Times New Roman" w:hAnsi="Times New Roman"/>
          <w:sz w:val="28"/>
          <w:szCs w:val="28"/>
        </w:rPr>
        <w:tab/>
      </w:r>
      <w:r w:rsidRPr="009568BD">
        <w:rPr>
          <w:rFonts w:ascii="Times New Roman" w:hAnsi="Times New Roman"/>
          <w:sz w:val="28"/>
          <w:szCs w:val="28"/>
        </w:rPr>
        <w:tab/>
        <w:t xml:space="preserve">* </w:t>
      </w:r>
      <w:proofErr w:type="gramStart"/>
      <w:r w:rsidRPr="009568BD">
        <w:rPr>
          <w:rFonts w:ascii="Times New Roman" w:hAnsi="Times New Roman"/>
          <w:sz w:val="28"/>
          <w:szCs w:val="28"/>
        </w:rPr>
        <w:t>sum2(</w:t>
      </w:r>
      <w:proofErr w:type="spellStart"/>
      <w:proofErr w:type="gramEnd"/>
      <w:r w:rsidRPr="009568BD">
        <w:rPr>
          <w:rFonts w:ascii="Times New Roman" w:hAnsi="Times New Roman"/>
          <w:sz w:val="28"/>
          <w:szCs w:val="28"/>
        </w:rPr>
        <w:t>dst_regs</w:t>
      </w:r>
      <w:proofErr w:type="spellEnd"/>
      <w:r w:rsidRPr="009568BD">
        <w:rPr>
          <w:rFonts w:ascii="Times New Roman" w:hAnsi="Times New Roman"/>
          <w:sz w:val="28"/>
          <w:szCs w:val="28"/>
        </w:rPr>
        <w:t>) * sum2(</w:t>
      </w:r>
      <w:proofErr w:type="spellStart"/>
      <w:r w:rsidRPr="009568BD">
        <w:rPr>
          <w:rFonts w:ascii="Times New Roman" w:hAnsi="Times New Roman"/>
          <w:sz w:val="28"/>
          <w:szCs w:val="28"/>
        </w:rPr>
        <w:t>shift_type</w:t>
      </w:r>
      <w:proofErr w:type="spellEnd"/>
      <w:r w:rsidRPr="009568BD">
        <w:rPr>
          <w:rFonts w:ascii="Times New Roman" w:hAnsi="Times New Roman"/>
          <w:sz w:val="28"/>
          <w:szCs w:val="28"/>
        </w:rPr>
        <w:t xml:space="preserve">) * sum2(imm5)  </w:t>
      </w:r>
    </w:p>
    <w:p w:rsidR="00C542D7" w:rsidRPr="009568BD" w:rsidRDefault="00C542D7" w:rsidP="00C542D7">
      <w:pPr>
        <w:pStyle w:val="Body"/>
        <w:ind w:left="1440"/>
        <w:rPr>
          <w:rFonts w:ascii="Times New Roman" w:hAnsi="Times New Roman"/>
          <w:sz w:val="28"/>
          <w:szCs w:val="28"/>
        </w:rPr>
      </w:pPr>
      <w:r w:rsidRPr="009568BD">
        <w:rPr>
          <w:rFonts w:ascii="Times New Roman" w:hAnsi="Times New Roman"/>
          <w:sz w:val="28"/>
          <w:szCs w:val="28"/>
        </w:rPr>
        <w:t>= 2 * 2 * 6 * 6 * 6 * 4 * 5 = 17,280</w:t>
      </w:r>
    </w:p>
    <w:p w:rsidR="00C542D7" w:rsidRPr="009568BD" w:rsidRDefault="00C542D7" w:rsidP="00C542D7">
      <w:pPr>
        <w:pStyle w:val="Body"/>
        <w:rPr>
          <w:rFonts w:ascii="Times New Roman" w:hAnsi="Times New Roman"/>
          <w:sz w:val="28"/>
          <w:szCs w:val="28"/>
        </w:rPr>
      </w:pPr>
      <w:r w:rsidRPr="009568BD">
        <w:rPr>
          <w:rFonts w:ascii="Times New Roman" w:hAnsi="Times New Roman"/>
          <w:sz w:val="28"/>
          <w:szCs w:val="28"/>
        </w:rPr>
        <w:t xml:space="preserve">The result of </w:t>
      </w:r>
      <w:proofErr w:type="gramStart"/>
      <w:r w:rsidRPr="009568BD">
        <w:rPr>
          <w:rFonts w:ascii="Times New Roman" w:hAnsi="Times New Roman"/>
          <w:sz w:val="28"/>
          <w:szCs w:val="28"/>
        </w:rPr>
        <w:t>sum2(</w:t>
      </w:r>
      <w:proofErr w:type="gramEnd"/>
      <w:r w:rsidRPr="009568BD">
        <w:rPr>
          <w:rFonts w:ascii="Times New Roman" w:hAnsi="Times New Roman"/>
          <w:sz w:val="28"/>
          <w:szCs w:val="28"/>
        </w:rPr>
        <w:t>) function is the number of element included in the corresponding basic item.</w:t>
      </w:r>
    </w:p>
    <w:p w:rsidR="003F40AE" w:rsidRPr="009568BD" w:rsidRDefault="003F40AE" w:rsidP="003F40AE">
      <w:pPr>
        <w:pStyle w:val="Body"/>
        <w:rPr>
          <w:rFonts w:ascii="Times New Roman" w:hAnsi="Times New Roman"/>
          <w:sz w:val="28"/>
          <w:szCs w:val="28"/>
        </w:rPr>
      </w:pPr>
      <w:r w:rsidRPr="009568BD">
        <w:rPr>
          <w:rFonts w:ascii="Times New Roman" w:hAnsi="Times New Roman"/>
          <w:sz w:val="28"/>
          <w:szCs w:val="28"/>
        </w:rPr>
        <w:t xml:space="preserve">The full coverage </w:t>
      </w:r>
      <w:r w:rsidR="00C542D7" w:rsidRPr="009568BD">
        <w:rPr>
          <w:rFonts w:ascii="Times New Roman" w:hAnsi="Times New Roman"/>
          <w:sz w:val="28"/>
          <w:szCs w:val="28"/>
        </w:rPr>
        <w:t xml:space="preserve">for single instruction </w:t>
      </w:r>
      <w:r w:rsidRPr="009568BD">
        <w:rPr>
          <w:rFonts w:ascii="Times New Roman" w:hAnsi="Times New Roman"/>
          <w:sz w:val="28"/>
          <w:szCs w:val="28"/>
        </w:rPr>
        <w:t xml:space="preserve">is the sum of cross items for all instructions, which </w:t>
      </w:r>
      <w:proofErr w:type="gramStart"/>
      <w:r w:rsidRPr="009568BD">
        <w:rPr>
          <w:rFonts w:ascii="Times New Roman" w:hAnsi="Times New Roman"/>
          <w:sz w:val="28"/>
          <w:szCs w:val="28"/>
        </w:rPr>
        <w:t>is</w:t>
      </w:r>
      <w:proofErr w:type="gramEnd"/>
      <w:r w:rsidRPr="009568BD">
        <w:rPr>
          <w:rFonts w:ascii="Times New Roman" w:hAnsi="Times New Roman"/>
          <w:sz w:val="28"/>
          <w:szCs w:val="28"/>
        </w:rPr>
        <w:t xml:space="preserve"> 1,930,685 in total. We </w:t>
      </w:r>
      <w:r w:rsidR="000865CE" w:rsidRPr="009568BD">
        <w:rPr>
          <w:rFonts w:ascii="Times New Roman" w:hAnsi="Times New Roman"/>
          <w:sz w:val="28"/>
          <w:szCs w:val="28"/>
        </w:rPr>
        <w:t>have</w:t>
      </w:r>
      <w:r w:rsidRPr="009568BD">
        <w:rPr>
          <w:rFonts w:ascii="Times New Roman" w:hAnsi="Times New Roman"/>
          <w:sz w:val="28"/>
          <w:szCs w:val="28"/>
        </w:rPr>
        <w:t xml:space="preserve"> the tradeoff to categorize the instructions and sum up the maximum number of cross items in each kind of instruction as the goal for our first validation stage with </w:t>
      </w:r>
      <w:r w:rsidR="00D74BD8" w:rsidRPr="009568BD">
        <w:rPr>
          <w:rFonts w:ascii="Times New Roman" w:hAnsi="Times New Roman"/>
          <w:sz w:val="28"/>
          <w:szCs w:val="28"/>
        </w:rPr>
        <w:t>ART</w:t>
      </w:r>
      <w:r w:rsidRPr="009568BD">
        <w:rPr>
          <w:rFonts w:ascii="Times New Roman" w:hAnsi="Times New Roman"/>
          <w:sz w:val="28"/>
          <w:szCs w:val="28"/>
        </w:rPr>
        <w:t>. The sum is 352,708, which could be achievable in millions of tests.</w:t>
      </w:r>
    </w:p>
    <w:p w:rsidR="003F40AE" w:rsidRPr="009568BD" w:rsidRDefault="000865CE" w:rsidP="000865CE">
      <w:pPr>
        <w:pStyle w:val="Body"/>
        <w:rPr>
          <w:rFonts w:ascii="Times New Roman" w:hAnsi="Times New Roman"/>
          <w:sz w:val="28"/>
          <w:szCs w:val="28"/>
        </w:rPr>
      </w:pPr>
      <w:r w:rsidRPr="009568BD">
        <w:rPr>
          <w:rFonts w:ascii="Times New Roman" w:hAnsi="Times New Roman"/>
          <w:sz w:val="28"/>
          <w:szCs w:val="28"/>
        </w:rPr>
        <w:t xml:space="preserve">The sequence coverage includes the coverage for all FSMs defined in ART, while coverage for a FSM is defined as the multiplication of the cross items for the instructions qualified to the FSM state. For example, the full coverage of </w:t>
      </w:r>
      <w:proofErr w:type="spellStart"/>
      <w:r w:rsidRPr="009568BD">
        <w:rPr>
          <w:rFonts w:ascii="Times New Roman" w:hAnsi="Times New Roman"/>
          <w:sz w:val="28"/>
          <w:szCs w:val="28"/>
        </w:rPr>
        <w:t>FSM_sameinstrs</w:t>
      </w:r>
      <w:proofErr w:type="spellEnd"/>
      <w:r w:rsidRPr="009568BD">
        <w:rPr>
          <w:rFonts w:ascii="Times New Roman" w:hAnsi="Times New Roman"/>
          <w:sz w:val="28"/>
          <w:szCs w:val="28"/>
        </w:rPr>
        <w:t xml:space="preserve"> described in section 6 is calculated as below:</w:t>
      </w:r>
    </w:p>
    <w:p w:rsidR="003F40AE" w:rsidRPr="009568BD" w:rsidRDefault="00D74BD8" w:rsidP="00944400">
      <w:pPr>
        <w:pStyle w:val="Body"/>
        <w:ind w:firstLine="720"/>
        <w:rPr>
          <w:rFonts w:ascii="Times New Roman" w:hAnsi="Times New Roman"/>
          <w:sz w:val="28"/>
          <w:szCs w:val="28"/>
        </w:rPr>
      </w:pPr>
      <w:proofErr w:type="spellStart"/>
      <w:r w:rsidRPr="009568BD">
        <w:rPr>
          <w:rFonts w:ascii="Times New Roman" w:hAnsi="Times New Roman"/>
          <w:sz w:val="28"/>
          <w:szCs w:val="28"/>
        </w:rPr>
        <w:t>full_</w:t>
      </w:r>
      <w:proofErr w:type="gramStart"/>
      <w:r w:rsidR="003F40AE" w:rsidRPr="009568BD">
        <w:rPr>
          <w:rFonts w:ascii="Times New Roman" w:hAnsi="Times New Roman"/>
          <w:sz w:val="28"/>
          <w:szCs w:val="28"/>
        </w:rPr>
        <w:t>coverage</w:t>
      </w:r>
      <w:proofErr w:type="spellEnd"/>
      <w:r w:rsidR="003F40AE" w:rsidRPr="009568BD">
        <w:rPr>
          <w:rFonts w:ascii="Times New Roman" w:hAnsi="Times New Roman"/>
          <w:sz w:val="28"/>
          <w:szCs w:val="28"/>
        </w:rPr>
        <w:t>(</w:t>
      </w:r>
      <w:proofErr w:type="spellStart"/>
      <w:proofErr w:type="gramEnd"/>
      <w:r w:rsidR="003F40AE" w:rsidRPr="009568BD">
        <w:rPr>
          <w:rFonts w:ascii="Times New Roman" w:hAnsi="Times New Roman"/>
          <w:sz w:val="28"/>
          <w:szCs w:val="28"/>
        </w:rPr>
        <w:t>FSM_sameinstrs</w:t>
      </w:r>
      <w:proofErr w:type="spellEnd"/>
      <w:r w:rsidR="003F40AE" w:rsidRPr="009568BD">
        <w:rPr>
          <w:rFonts w:ascii="Times New Roman" w:hAnsi="Times New Roman"/>
          <w:sz w:val="28"/>
          <w:szCs w:val="28"/>
        </w:rPr>
        <w:t xml:space="preserve">) = </w:t>
      </w:r>
      <w:proofErr w:type="spellStart"/>
      <w:r w:rsidRPr="009568BD">
        <w:rPr>
          <w:rFonts w:ascii="Times New Roman" w:hAnsi="Times New Roman"/>
          <w:sz w:val="28"/>
          <w:szCs w:val="28"/>
        </w:rPr>
        <w:t>full_</w:t>
      </w:r>
      <w:r w:rsidR="003F40AE" w:rsidRPr="009568BD">
        <w:rPr>
          <w:rFonts w:ascii="Times New Roman" w:hAnsi="Times New Roman"/>
          <w:sz w:val="28"/>
          <w:szCs w:val="28"/>
        </w:rPr>
        <w:t>coverage</w:t>
      </w:r>
      <w:proofErr w:type="spellEnd"/>
      <w:r w:rsidR="003F40AE" w:rsidRPr="009568BD">
        <w:rPr>
          <w:rFonts w:ascii="Times New Roman" w:hAnsi="Times New Roman"/>
          <w:sz w:val="28"/>
          <w:szCs w:val="28"/>
        </w:rPr>
        <w:t xml:space="preserve"> (</w:t>
      </w:r>
      <w:proofErr w:type="spellStart"/>
      <w:r w:rsidR="003F40AE" w:rsidRPr="009568BD">
        <w:rPr>
          <w:rFonts w:ascii="Times New Roman" w:hAnsi="Times New Roman"/>
          <w:sz w:val="28"/>
          <w:szCs w:val="28"/>
        </w:rPr>
        <w:t>same_instrs_seq</w:t>
      </w:r>
      <w:proofErr w:type="spellEnd"/>
      <w:r w:rsidR="003F40AE" w:rsidRPr="009568BD">
        <w:rPr>
          <w:rFonts w:ascii="Times New Roman" w:hAnsi="Times New Roman"/>
          <w:sz w:val="28"/>
          <w:szCs w:val="28"/>
        </w:rPr>
        <w:t>) = 902244.</w:t>
      </w:r>
    </w:p>
    <w:p w:rsidR="003F40AE" w:rsidRPr="009568BD" w:rsidRDefault="003F40AE" w:rsidP="003F40AE">
      <w:pPr>
        <w:pStyle w:val="Body"/>
        <w:rPr>
          <w:rFonts w:ascii="Times New Roman" w:hAnsi="Times New Roman"/>
          <w:sz w:val="28"/>
          <w:szCs w:val="28"/>
        </w:rPr>
      </w:pPr>
      <w:r w:rsidRPr="009568BD">
        <w:rPr>
          <w:rFonts w:ascii="Times New Roman" w:hAnsi="Times New Roman"/>
          <w:sz w:val="28"/>
          <w:szCs w:val="28"/>
        </w:rPr>
        <w:t xml:space="preserve">But the number is a little big and might not be achieved in millions of tests, as there have </w:t>
      </w:r>
      <w:r w:rsidR="00D74BD8" w:rsidRPr="009568BD">
        <w:rPr>
          <w:rFonts w:ascii="Times New Roman" w:hAnsi="Times New Roman"/>
          <w:sz w:val="28"/>
          <w:szCs w:val="28"/>
        </w:rPr>
        <w:t>other</w:t>
      </w:r>
      <w:r w:rsidRPr="009568BD">
        <w:rPr>
          <w:rFonts w:ascii="Times New Roman" w:hAnsi="Times New Roman"/>
          <w:sz w:val="28"/>
          <w:szCs w:val="28"/>
        </w:rPr>
        <w:t xml:space="preserve"> FSMs to be selected. Here we </w:t>
      </w:r>
      <w:r w:rsidR="000865CE" w:rsidRPr="009568BD">
        <w:rPr>
          <w:rFonts w:ascii="Times New Roman" w:hAnsi="Times New Roman"/>
          <w:sz w:val="28"/>
          <w:szCs w:val="28"/>
        </w:rPr>
        <w:t>have</w:t>
      </w:r>
      <w:r w:rsidRPr="009568BD">
        <w:rPr>
          <w:rFonts w:ascii="Times New Roman" w:hAnsi="Times New Roman"/>
          <w:sz w:val="28"/>
          <w:szCs w:val="28"/>
        </w:rPr>
        <w:t xml:space="preserve"> a tradeoff to use the</w:t>
      </w:r>
      <w:r w:rsidR="000865CE" w:rsidRPr="009568BD">
        <w:rPr>
          <w:rFonts w:ascii="Times New Roman" w:hAnsi="Times New Roman"/>
          <w:sz w:val="28"/>
          <w:szCs w:val="28"/>
        </w:rPr>
        <w:t xml:space="preserve"> cross item value of the instruction, having maximum </w:t>
      </w:r>
      <w:r w:rsidR="00DC222F" w:rsidRPr="009568BD">
        <w:rPr>
          <w:rFonts w:ascii="Times New Roman" w:hAnsi="Times New Roman"/>
          <w:sz w:val="28"/>
          <w:szCs w:val="28"/>
        </w:rPr>
        <w:t>value</w:t>
      </w:r>
      <w:r w:rsidR="000865CE" w:rsidRPr="009568BD">
        <w:rPr>
          <w:rFonts w:ascii="Times New Roman" w:hAnsi="Times New Roman"/>
          <w:sz w:val="28"/>
          <w:szCs w:val="28"/>
        </w:rPr>
        <w:t xml:space="preserve"> of cross item and</w:t>
      </w:r>
      <w:r w:rsidRPr="009568BD">
        <w:rPr>
          <w:rFonts w:ascii="Times New Roman" w:hAnsi="Times New Roman"/>
          <w:sz w:val="28"/>
          <w:szCs w:val="28"/>
        </w:rPr>
        <w:t xml:space="preserve"> </w:t>
      </w:r>
      <w:r w:rsidR="00D74BD8" w:rsidRPr="009568BD">
        <w:rPr>
          <w:rFonts w:ascii="Times New Roman" w:hAnsi="Times New Roman"/>
          <w:sz w:val="28"/>
          <w:szCs w:val="28"/>
        </w:rPr>
        <w:t>qualified to</w:t>
      </w:r>
      <w:r w:rsidRPr="009568BD">
        <w:rPr>
          <w:rFonts w:ascii="Times New Roman" w:hAnsi="Times New Roman"/>
          <w:sz w:val="28"/>
          <w:szCs w:val="28"/>
        </w:rPr>
        <w:t xml:space="preserve"> the FSM state</w:t>
      </w:r>
      <w:r w:rsidR="000865CE" w:rsidRPr="009568BD">
        <w:rPr>
          <w:rFonts w:ascii="Times New Roman" w:hAnsi="Times New Roman"/>
          <w:sz w:val="28"/>
          <w:szCs w:val="28"/>
        </w:rPr>
        <w:t>,</w:t>
      </w:r>
      <w:r w:rsidRPr="009568BD">
        <w:rPr>
          <w:rFonts w:ascii="Times New Roman" w:hAnsi="Times New Roman"/>
          <w:sz w:val="28"/>
          <w:szCs w:val="28"/>
        </w:rPr>
        <w:t xml:space="preserve"> as the coverage number for the state. The coverage goal is set to the sum of every key </w:t>
      </w:r>
      <w:proofErr w:type="gramStart"/>
      <w:r w:rsidRPr="009568BD">
        <w:rPr>
          <w:rFonts w:ascii="Times New Roman" w:hAnsi="Times New Roman"/>
          <w:sz w:val="28"/>
          <w:szCs w:val="28"/>
        </w:rPr>
        <w:t>states’</w:t>
      </w:r>
      <w:proofErr w:type="gramEnd"/>
      <w:r w:rsidRPr="009568BD">
        <w:rPr>
          <w:rFonts w:ascii="Times New Roman" w:hAnsi="Times New Roman"/>
          <w:sz w:val="28"/>
          <w:szCs w:val="28"/>
        </w:rPr>
        <w:t xml:space="preserve"> coverage.</w:t>
      </w:r>
    </w:p>
    <w:p w:rsidR="00DC222F" w:rsidRPr="009568BD" w:rsidRDefault="003F40AE" w:rsidP="00944400">
      <w:pPr>
        <w:pStyle w:val="Body"/>
        <w:ind w:firstLine="720"/>
        <w:rPr>
          <w:rFonts w:ascii="Times New Roman" w:hAnsi="Times New Roman"/>
          <w:sz w:val="28"/>
          <w:szCs w:val="28"/>
        </w:rPr>
      </w:pPr>
      <w:proofErr w:type="gramStart"/>
      <w:r w:rsidRPr="009568BD">
        <w:rPr>
          <w:rFonts w:ascii="Times New Roman" w:hAnsi="Times New Roman"/>
          <w:sz w:val="28"/>
          <w:szCs w:val="28"/>
        </w:rPr>
        <w:t>coverage(</w:t>
      </w:r>
      <w:proofErr w:type="spellStart"/>
      <w:proofErr w:type="gramEnd"/>
      <w:r w:rsidRPr="009568BD">
        <w:rPr>
          <w:rFonts w:ascii="Times New Roman" w:hAnsi="Times New Roman"/>
          <w:sz w:val="28"/>
          <w:szCs w:val="28"/>
        </w:rPr>
        <w:t>FSM_sameinstrs</w:t>
      </w:r>
      <w:proofErr w:type="spellEnd"/>
      <w:r w:rsidRPr="009568BD">
        <w:rPr>
          <w:rFonts w:ascii="Times New Roman" w:hAnsi="Times New Roman"/>
          <w:sz w:val="28"/>
          <w:szCs w:val="28"/>
        </w:rPr>
        <w:t>) = coverage (</w:t>
      </w:r>
      <w:proofErr w:type="spellStart"/>
      <w:r w:rsidRPr="009568BD">
        <w:rPr>
          <w:rFonts w:ascii="Times New Roman" w:hAnsi="Times New Roman"/>
          <w:sz w:val="28"/>
          <w:szCs w:val="28"/>
        </w:rPr>
        <w:t>sam</w:t>
      </w:r>
      <w:r w:rsidR="004F6F2B" w:rsidRPr="009568BD">
        <w:rPr>
          <w:rFonts w:ascii="Times New Roman" w:hAnsi="Times New Roman"/>
          <w:sz w:val="28"/>
          <w:szCs w:val="28"/>
        </w:rPr>
        <w:t>e_instrs_seq</w:t>
      </w:r>
      <w:proofErr w:type="spellEnd"/>
      <w:r w:rsidR="004F6F2B" w:rsidRPr="009568BD">
        <w:rPr>
          <w:rFonts w:ascii="Times New Roman" w:hAnsi="Times New Roman"/>
          <w:sz w:val="28"/>
          <w:szCs w:val="28"/>
        </w:rPr>
        <w:t xml:space="preserve">) </w:t>
      </w:r>
    </w:p>
    <w:p w:rsidR="00DC222F" w:rsidRPr="009568BD" w:rsidRDefault="004F6F2B" w:rsidP="00DC222F">
      <w:pPr>
        <w:pStyle w:val="Body"/>
        <w:ind w:left="720" w:firstLine="720"/>
        <w:rPr>
          <w:rFonts w:ascii="Times New Roman" w:hAnsi="Times New Roman"/>
          <w:sz w:val="28"/>
          <w:szCs w:val="28"/>
        </w:rPr>
      </w:pPr>
      <w:r w:rsidRPr="009568BD">
        <w:rPr>
          <w:rFonts w:ascii="Times New Roman" w:hAnsi="Times New Roman"/>
          <w:sz w:val="28"/>
          <w:szCs w:val="28"/>
        </w:rPr>
        <w:t>=</w:t>
      </w:r>
      <w:r w:rsidR="00DC222F" w:rsidRPr="009568BD">
        <w:rPr>
          <w:rFonts w:ascii="Times New Roman" w:hAnsi="Times New Roman"/>
          <w:sz w:val="28"/>
          <w:szCs w:val="28"/>
        </w:rPr>
        <w:t xml:space="preserve"> maximum cross item value of the instruction qualified to </w:t>
      </w:r>
      <w:proofErr w:type="spellStart"/>
      <w:r w:rsidR="00DC222F" w:rsidRPr="009568BD">
        <w:rPr>
          <w:rFonts w:ascii="Times New Roman" w:hAnsi="Times New Roman"/>
          <w:sz w:val="28"/>
          <w:szCs w:val="28"/>
        </w:rPr>
        <w:t>same_instrs_seq</w:t>
      </w:r>
      <w:proofErr w:type="spellEnd"/>
      <w:r w:rsidRPr="009568BD">
        <w:rPr>
          <w:rFonts w:ascii="Times New Roman" w:hAnsi="Times New Roman"/>
          <w:sz w:val="28"/>
          <w:szCs w:val="28"/>
        </w:rPr>
        <w:t xml:space="preserve"> </w:t>
      </w:r>
      <w:r w:rsidR="00DC222F" w:rsidRPr="009568BD">
        <w:rPr>
          <w:rFonts w:ascii="Times New Roman" w:hAnsi="Times New Roman"/>
          <w:sz w:val="28"/>
          <w:szCs w:val="28"/>
        </w:rPr>
        <w:t xml:space="preserve">state </w:t>
      </w:r>
    </w:p>
    <w:p w:rsidR="003F40AE" w:rsidRPr="009568BD" w:rsidRDefault="00DC222F" w:rsidP="00DC222F">
      <w:pPr>
        <w:pStyle w:val="Body"/>
        <w:ind w:left="720" w:firstLine="720"/>
        <w:rPr>
          <w:rFonts w:ascii="Times New Roman" w:hAnsi="Times New Roman"/>
          <w:sz w:val="28"/>
          <w:szCs w:val="28"/>
        </w:rPr>
      </w:pPr>
      <w:r w:rsidRPr="009568BD">
        <w:rPr>
          <w:rFonts w:ascii="Times New Roman" w:hAnsi="Times New Roman"/>
          <w:sz w:val="28"/>
          <w:szCs w:val="28"/>
        </w:rPr>
        <w:t xml:space="preserve">= </w:t>
      </w:r>
      <w:r w:rsidR="003F40AE" w:rsidRPr="009568BD">
        <w:rPr>
          <w:rFonts w:ascii="Times New Roman" w:hAnsi="Times New Roman"/>
          <w:sz w:val="28"/>
          <w:szCs w:val="28"/>
        </w:rPr>
        <w:t>130000.</w:t>
      </w:r>
    </w:p>
    <w:p w:rsidR="00944400" w:rsidRPr="009568BD" w:rsidRDefault="00944400" w:rsidP="00944400">
      <w:pPr>
        <w:pStyle w:val="Body"/>
        <w:rPr>
          <w:rFonts w:ascii="Times New Roman" w:hAnsi="Times New Roman"/>
          <w:sz w:val="28"/>
          <w:szCs w:val="28"/>
        </w:rPr>
      </w:pPr>
      <w:r w:rsidRPr="009568BD">
        <w:rPr>
          <w:rFonts w:ascii="Times New Roman" w:hAnsi="Times New Roman"/>
          <w:sz w:val="28"/>
          <w:szCs w:val="28"/>
        </w:rPr>
        <w:t xml:space="preserve">In </w:t>
      </w:r>
      <w:r w:rsidR="000865CE" w:rsidRPr="009568BD">
        <w:rPr>
          <w:rFonts w:ascii="Times New Roman" w:hAnsi="Times New Roman"/>
          <w:sz w:val="28"/>
          <w:szCs w:val="28"/>
        </w:rPr>
        <w:t>Houdini</w:t>
      </w:r>
      <w:r w:rsidRPr="009568BD">
        <w:rPr>
          <w:rFonts w:ascii="Times New Roman" w:hAnsi="Times New Roman"/>
          <w:sz w:val="28"/>
          <w:szCs w:val="28"/>
        </w:rPr>
        <w:t xml:space="preserve"> v1.0 release, 2,000,000 tests with about 100 instructions are generated by ART to validate </w:t>
      </w:r>
      <w:r w:rsidR="000865CE" w:rsidRPr="009568BD">
        <w:rPr>
          <w:rFonts w:ascii="Times New Roman" w:hAnsi="Times New Roman"/>
          <w:sz w:val="28"/>
          <w:szCs w:val="28"/>
        </w:rPr>
        <w:t>Houdini</w:t>
      </w:r>
      <w:r w:rsidRPr="009568BD">
        <w:rPr>
          <w:rFonts w:ascii="Times New Roman" w:hAnsi="Times New Roman"/>
          <w:sz w:val="28"/>
          <w:szCs w:val="28"/>
        </w:rPr>
        <w:t xml:space="preserve">. The coverage for single instruction </w:t>
      </w:r>
      <w:r w:rsidRPr="009568BD">
        <w:rPr>
          <w:rFonts w:ascii="Times New Roman" w:hAnsi="Times New Roman"/>
          <w:sz w:val="28"/>
          <w:szCs w:val="28"/>
        </w:rPr>
        <w:lastRenderedPageBreak/>
        <w:t xml:space="preserve">is </w:t>
      </w:r>
      <w:r w:rsidRPr="009568BD">
        <w:rPr>
          <w:rFonts w:ascii="Times New Roman" w:hAnsi="Times New Roman"/>
          <w:sz w:val="28"/>
          <w:szCs w:val="28"/>
          <w:lang w:eastAsia="zh-CN"/>
        </w:rPr>
        <w:t>100%</w:t>
      </w:r>
      <w:r w:rsidRPr="009568BD">
        <w:rPr>
          <w:rFonts w:ascii="Times New Roman" w:hAnsi="Times New Roman"/>
          <w:sz w:val="28"/>
          <w:szCs w:val="28"/>
        </w:rPr>
        <w:t xml:space="preserve">, including </w:t>
      </w:r>
      <w:r w:rsidRPr="009568BD">
        <w:rPr>
          <w:rFonts w:ascii="Times New Roman" w:hAnsi="Times New Roman"/>
          <w:sz w:val="28"/>
          <w:szCs w:val="28"/>
          <w:lang w:eastAsia="zh-CN"/>
        </w:rPr>
        <w:t>100</w:t>
      </w:r>
      <w:r w:rsidRPr="009568BD">
        <w:rPr>
          <w:rFonts w:ascii="Times New Roman" w:hAnsi="Times New Roman"/>
          <w:sz w:val="28"/>
          <w:szCs w:val="28"/>
        </w:rPr>
        <w:t xml:space="preserve">% for </w:t>
      </w:r>
      <w:r w:rsidR="00D74BD8" w:rsidRPr="009568BD">
        <w:rPr>
          <w:rFonts w:ascii="Times New Roman" w:hAnsi="Times New Roman"/>
          <w:sz w:val="28"/>
          <w:szCs w:val="28"/>
        </w:rPr>
        <w:t>ARM instructions and 100% for T</w:t>
      </w:r>
      <w:r w:rsidRPr="009568BD">
        <w:rPr>
          <w:rFonts w:ascii="Times New Roman" w:hAnsi="Times New Roman"/>
          <w:sz w:val="28"/>
          <w:szCs w:val="28"/>
        </w:rPr>
        <w:t>humb instructions. And the coverage for sequence coverage is 100%. For achieve the acceptable coverage goal, the time</w:t>
      </w:r>
      <w:r w:rsidR="00061748" w:rsidRPr="009568BD">
        <w:rPr>
          <w:rFonts w:ascii="Times New Roman" w:hAnsi="Times New Roman"/>
          <w:sz w:val="28"/>
          <w:szCs w:val="28"/>
        </w:rPr>
        <w:t xml:space="preserve"> </w:t>
      </w:r>
      <w:r w:rsidRPr="009568BD">
        <w:rPr>
          <w:rFonts w:ascii="Times New Roman" w:hAnsi="Times New Roman"/>
          <w:sz w:val="28"/>
          <w:szCs w:val="28"/>
        </w:rPr>
        <w:t>for generating and running ART tests is 40 hours on Intel Xeon X5650 2.67GHz with 10 threads</w:t>
      </w:r>
      <w:r w:rsidR="00061748" w:rsidRPr="009568BD">
        <w:rPr>
          <w:rFonts w:ascii="Times New Roman" w:hAnsi="Times New Roman"/>
          <w:sz w:val="28"/>
          <w:szCs w:val="28"/>
        </w:rPr>
        <w:t>, much less than</w:t>
      </w:r>
      <w:r w:rsidR="00293E8B" w:rsidRPr="009568BD">
        <w:rPr>
          <w:rFonts w:ascii="Times New Roman" w:hAnsi="Times New Roman"/>
          <w:sz w:val="28"/>
          <w:szCs w:val="28"/>
        </w:rPr>
        <w:t xml:space="preserve"> </w:t>
      </w:r>
      <w:r w:rsidRPr="009568BD">
        <w:rPr>
          <w:rFonts w:ascii="Times New Roman" w:hAnsi="Times New Roman"/>
          <w:sz w:val="28"/>
          <w:szCs w:val="28"/>
        </w:rPr>
        <w:t>10 weeks for Nehalem post-silicon validation with Café - 40 hosts, 40 targets, 84 million seeds, 400 machines for generating tests.</w:t>
      </w:r>
    </w:p>
    <w:p w:rsidR="00E97913" w:rsidRPr="009568BD" w:rsidRDefault="00D74BD8" w:rsidP="00D50E6C">
      <w:pPr>
        <w:pStyle w:val="Body"/>
        <w:rPr>
          <w:rFonts w:ascii="Times New Roman" w:hAnsi="Times New Roman"/>
          <w:b/>
          <w:sz w:val="28"/>
          <w:szCs w:val="28"/>
        </w:rPr>
      </w:pPr>
      <w:r w:rsidRPr="009568BD">
        <w:rPr>
          <w:rFonts w:ascii="Times New Roman" w:hAnsi="Times New Roman"/>
          <w:color w:val="000000" w:themeColor="text1"/>
          <w:sz w:val="28"/>
          <w:szCs w:val="28"/>
        </w:rPr>
        <w:t>ART is a very effective validation tool</w:t>
      </w:r>
      <w:r w:rsidR="002E5795" w:rsidRPr="009568BD">
        <w:rPr>
          <w:rFonts w:ascii="Times New Roman" w:hAnsi="Times New Roman"/>
          <w:color w:val="000000" w:themeColor="text1"/>
          <w:sz w:val="28"/>
          <w:szCs w:val="28"/>
        </w:rPr>
        <w:t>, as it</w:t>
      </w:r>
      <w:r w:rsidR="00913629" w:rsidRPr="009568BD">
        <w:rPr>
          <w:rFonts w:ascii="Times New Roman" w:hAnsi="Times New Roman"/>
          <w:color w:val="000000" w:themeColor="text1"/>
          <w:sz w:val="28"/>
          <w:szCs w:val="28"/>
        </w:rPr>
        <w:t xml:space="preserve"> exposes </w:t>
      </w:r>
      <w:r w:rsidR="003230EA" w:rsidRPr="009568BD">
        <w:rPr>
          <w:rFonts w:ascii="Times New Roman" w:hAnsi="Times New Roman"/>
          <w:color w:val="000000" w:themeColor="text1"/>
          <w:sz w:val="28"/>
          <w:szCs w:val="28"/>
        </w:rPr>
        <w:t>3</w:t>
      </w:r>
      <w:r w:rsidR="00D9599E" w:rsidRPr="009568BD">
        <w:rPr>
          <w:rFonts w:ascii="Times New Roman" w:hAnsi="Times New Roman"/>
          <w:color w:val="000000" w:themeColor="text1"/>
          <w:sz w:val="28"/>
          <w:szCs w:val="28"/>
        </w:rPr>
        <w:t xml:space="preserve">7 bugs for </w:t>
      </w:r>
      <w:r w:rsidRPr="009568BD">
        <w:rPr>
          <w:rFonts w:ascii="Times New Roman" w:hAnsi="Times New Roman"/>
          <w:color w:val="000000" w:themeColor="text1"/>
          <w:sz w:val="28"/>
          <w:szCs w:val="28"/>
        </w:rPr>
        <w:t>Houdini</w:t>
      </w:r>
      <w:r w:rsidR="00D9599E" w:rsidRPr="009568BD">
        <w:rPr>
          <w:rFonts w:ascii="Times New Roman" w:hAnsi="Times New Roman"/>
          <w:color w:val="000000" w:themeColor="text1"/>
          <w:sz w:val="28"/>
          <w:szCs w:val="28"/>
        </w:rPr>
        <w:t xml:space="preserve"> v1.0 release, </w:t>
      </w:r>
      <w:r w:rsidR="00913629" w:rsidRPr="009568BD">
        <w:rPr>
          <w:rFonts w:ascii="Times New Roman" w:hAnsi="Times New Roman"/>
          <w:color w:val="000000" w:themeColor="text1"/>
          <w:sz w:val="28"/>
          <w:szCs w:val="28"/>
        </w:rPr>
        <w:t xml:space="preserve">which percentage is </w:t>
      </w:r>
      <w:r w:rsidR="003230EA" w:rsidRPr="009568BD">
        <w:rPr>
          <w:rFonts w:ascii="Times New Roman" w:hAnsi="Times New Roman"/>
          <w:color w:val="000000" w:themeColor="text1"/>
          <w:sz w:val="28"/>
          <w:szCs w:val="28"/>
        </w:rPr>
        <w:t>29.2</w:t>
      </w:r>
      <w:r w:rsidR="00913629" w:rsidRPr="009568BD">
        <w:rPr>
          <w:rFonts w:ascii="Times New Roman" w:hAnsi="Times New Roman"/>
          <w:color w:val="000000" w:themeColor="text1"/>
          <w:sz w:val="28"/>
          <w:szCs w:val="28"/>
        </w:rPr>
        <w:t>%</w:t>
      </w:r>
      <w:r w:rsidR="00C542D7" w:rsidRPr="009568BD">
        <w:rPr>
          <w:rFonts w:ascii="Times New Roman" w:hAnsi="Times New Roman"/>
          <w:color w:val="000000" w:themeColor="text1"/>
          <w:sz w:val="28"/>
          <w:szCs w:val="28"/>
        </w:rPr>
        <w:t xml:space="preserve"> of total bugs</w:t>
      </w:r>
      <w:r w:rsidR="00913629" w:rsidRPr="009568BD">
        <w:rPr>
          <w:rFonts w:ascii="Times New Roman" w:hAnsi="Times New Roman"/>
          <w:color w:val="000000" w:themeColor="text1"/>
          <w:sz w:val="28"/>
          <w:szCs w:val="28"/>
        </w:rPr>
        <w:t>.</w:t>
      </w:r>
      <w:r w:rsidR="00944400" w:rsidRPr="009568BD">
        <w:rPr>
          <w:rFonts w:ascii="Times New Roman" w:hAnsi="Times New Roman"/>
          <w:color w:val="000000" w:themeColor="text1"/>
          <w:sz w:val="28"/>
          <w:szCs w:val="28"/>
        </w:rPr>
        <w:t xml:space="preserve"> Two examples of bugs below are described to demonstrate the effectiveness of ART by employing ECP/BVA methodology.</w:t>
      </w:r>
    </w:p>
    <w:p w:rsidR="00962908" w:rsidRPr="009568BD" w:rsidRDefault="00944400" w:rsidP="00B53E66">
      <w:pPr>
        <w:pStyle w:val="Body"/>
        <w:rPr>
          <w:rFonts w:ascii="Times New Roman" w:hAnsi="Times New Roman"/>
          <w:sz w:val="28"/>
          <w:szCs w:val="28"/>
        </w:rPr>
      </w:pPr>
      <w:r w:rsidRPr="009568BD">
        <w:rPr>
          <w:rFonts w:ascii="Times New Roman" w:hAnsi="Times New Roman"/>
          <w:sz w:val="28"/>
          <w:szCs w:val="28"/>
        </w:rPr>
        <w:t xml:space="preserve">A </w:t>
      </w:r>
      <w:r w:rsidR="00962908" w:rsidRPr="009568BD">
        <w:rPr>
          <w:rFonts w:ascii="Times New Roman" w:hAnsi="Times New Roman"/>
          <w:sz w:val="28"/>
          <w:szCs w:val="28"/>
        </w:rPr>
        <w:t xml:space="preserve">bug </w:t>
      </w:r>
      <w:r w:rsidRPr="009568BD">
        <w:rPr>
          <w:rFonts w:ascii="Times New Roman" w:hAnsi="Times New Roman"/>
          <w:sz w:val="28"/>
          <w:szCs w:val="28"/>
        </w:rPr>
        <w:t xml:space="preserve">exposed by ART is found </w:t>
      </w:r>
      <w:r w:rsidR="00962908" w:rsidRPr="009568BD">
        <w:rPr>
          <w:rFonts w:ascii="Times New Roman" w:hAnsi="Times New Roman"/>
          <w:sz w:val="28"/>
          <w:szCs w:val="28"/>
        </w:rPr>
        <w:t xml:space="preserve">in </w:t>
      </w:r>
      <w:r w:rsidR="009923B8" w:rsidRPr="009568BD">
        <w:rPr>
          <w:rFonts w:ascii="Times New Roman" w:hAnsi="Times New Roman"/>
          <w:sz w:val="28"/>
          <w:szCs w:val="28"/>
        </w:rPr>
        <w:t>MSR_a_T1 instruction</w:t>
      </w:r>
      <w:r w:rsidR="00962908" w:rsidRPr="009568BD">
        <w:rPr>
          <w:rFonts w:ascii="Times New Roman" w:hAnsi="Times New Roman"/>
          <w:sz w:val="28"/>
          <w:szCs w:val="28"/>
        </w:rPr>
        <w:t xml:space="preserve"> definition for </w:t>
      </w:r>
      <w:r w:rsidRPr="009568BD">
        <w:rPr>
          <w:rFonts w:ascii="Times New Roman" w:hAnsi="Times New Roman"/>
          <w:sz w:val="28"/>
          <w:szCs w:val="28"/>
        </w:rPr>
        <w:t>decoder.</w:t>
      </w:r>
      <w:r w:rsidR="00962908" w:rsidRPr="009568BD">
        <w:rPr>
          <w:rFonts w:ascii="Times New Roman" w:hAnsi="Times New Roman"/>
          <w:sz w:val="28"/>
          <w:szCs w:val="28"/>
        </w:rPr>
        <w:t xml:space="preserve"> Originally, the definition doesn’t set the correct flag mask and the instruction doesn’t </w:t>
      </w:r>
      <w:r w:rsidR="00E97913" w:rsidRPr="009568BD">
        <w:rPr>
          <w:rFonts w:ascii="Times New Roman" w:hAnsi="Times New Roman"/>
          <w:sz w:val="28"/>
          <w:szCs w:val="28"/>
        </w:rPr>
        <w:t>write</w:t>
      </w:r>
      <w:r w:rsidR="00962908" w:rsidRPr="009568BD">
        <w:rPr>
          <w:rFonts w:ascii="Times New Roman" w:hAnsi="Times New Roman"/>
          <w:sz w:val="28"/>
          <w:szCs w:val="28"/>
        </w:rPr>
        <w:t xml:space="preserve"> the flag register. A</w:t>
      </w:r>
      <w:r w:rsidR="009A67B0" w:rsidRPr="009568BD">
        <w:rPr>
          <w:rFonts w:ascii="Times New Roman" w:hAnsi="Times New Roman"/>
          <w:sz w:val="28"/>
          <w:szCs w:val="28"/>
        </w:rPr>
        <w:t xml:space="preserve">RT generates an MSR instruction with the </w:t>
      </w:r>
      <w:r w:rsidR="00D74BD8" w:rsidRPr="009568BD">
        <w:rPr>
          <w:rFonts w:ascii="Times New Roman" w:hAnsi="Times New Roman"/>
          <w:sz w:val="28"/>
          <w:szCs w:val="28"/>
        </w:rPr>
        <w:t>binary code</w:t>
      </w:r>
      <w:r w:rsidRPr="009568BD">
        <w:rPr>
          <w:rFonts w:ascii="Times New Roman" w:hAnsi="Times New Roman"/>
          <w:sz w:val="28"/>
          <w:szCs w:val="28"/>
        </w:rPr>
        <w:t xml:space="preserve"> - 0xf38e8c00. The relevant assembly code is:</w:t>
      </w:r>
    </w:p>
    <w:p w:rsidR="009A67B0" w:rsidRPr="009568BD" w:rsidRDefault="002F7701" w:rsidP="00B53E66">
      <w:pPr>
        <w:pStyle w:val="Body"/>
        <w:rPr>
          <w:rFonts w:ascii="Times New Roman" w:hAnsi="Times New Roman"/>
          <w:sz w:val="28"/>
          <w:szCs w:val="28"/>
        </w:rPr>
      </w:pPr>
      <w:r w:rsidRPr="009568BD">
        <w:rPr>
          <w:rFonts w:ascii="Times New Roman" w:hAnsi="Times New Roman"/>
          <w:sz w:val="28"/>
          <w:szCs w:val="28"/>
        </w:rPr>
        <w:tab/>
        <w:t>MSR APSR, R14</w:t>
      </w:r>
    </w:p>
    <w:p w:rsidR="00C33AD6" w:rsidRPr="009568BD" w:rsidRDefault="002F7701" w:rsidP="00B53E66">
      <w:pPr>
        <w:pStyle w:val="Body"/>
        <w:rPr>
          <w:rFonts w:ascii="Times New Roman" w:hAnsi="Times New Roman"/>
          <w:sz w:val="28"/>
          <w:szCs w:val="28"/>
        </w:rPr>
      </w:pPr>
      <w:r w:rsidRPr="009568BD">
        <w:rPr>
          <w:rFonts w:ascii="Times New Roman" w:hAnsi="Times New Roman"/>
          <w:sz w:val="28"/>
          <w:szCs w:val="28"/>
        </w:rPr>
        <w:t>Before this instruction, R14 is equal to 0x12008020. According to the semantics in ARM manual</w:t>
      </w:r>
      <w:r w:rsidR="00D74BD8" w:rsidRPr="009568BD">
        <w:rPr>
          <w:rFonts w:ascii="Times New Roman" w:hAnsi="Times New Roman"/>
          <w:sz w:val="28"/>
          <w:szCs w:val="28"/>
        </w:rPr>
        <w:t xml:space="preserve"> </w:t>
      </w:r>
      <w:r w:rsidR="00B8486B" w:rsidRPr="009568BD">
        <w:rPr>
          <w:rFonts w:ascii="Times New Roman" w:hAnsi="Times New Roman"/>
          <w:sz w:val="28"/>
          <w:szCs w:val="28"/>
        </w:rPr>
        <w:fldChar w:fldCharType="begin"/>
      </w:r>
      <w:r w:rsidR="00D74BD8" w:rsidRPr="009568BD">
        <w:rPr>
          <w:rFonts w:ascii="Times New Roman" w:hAnsi="Times New Roman"/>
          <w:sz w:val="28"/>
          <w:szCs w:val="28"/>
        </w:rPr>
        <w:instrText xml:space="preserve"> REF _Ref319675639 \r \h </w:instrText>
      </w:r>
      <w:r w:rsidR="00B8486B" w:rsidRPr="009568BD">
        <w:rPr>
          <w:rFonts w:ascii="Times New Roman" w:hAnsi="Times New Roman"/>
          <w:sz w:val="28"/>
          <w:szCs w:val="28"/>
        </w:rPr>
      </w:r>
      <w:r w:rsidR="009568BD" w:rsidRPr="009568BD">
        <w:rPr>
          <w:rFonts w:ascii="Times New Roman" w:hAnsi="Times New Roman"/>
          <w:sz w:val="28"/>
          <w:szCs w:val="28"/>
        </w:rPr>
        <w:instrText xml:space="preserve"> \* MERGEFORMAT </w:instrText>
      </w:r>
      <w:r w:rsidR="00B8486B" w:rsidRPr="009568BD">
        <w:rPr>
          <w:rFonts w:ascii="Times New Roman" w:hAnsi="Times New Roman"/>
          <w:sz w:val="28"/>
          <w:szCs w:val="28"/>
        </w:rPr>
        <w:fldChar w:fldCharType="separate"/>
      </w:r>
      <w:r w:rsidR="00D74BD8" w:rsidRPr="009568BD">
        <w:rPr>
          <w:rFonts w:ascii="Times New Roman" w:hAnsi="Times New Roman"/>
          <w:sz w:val="28"/>
          <w:szCs w:val="28"/>
        </w:rPr>
        <w:t>[8]</w:t>
      </w:r>
      <w:r w:rsidR="00B8486B" w:rsidRPr="009568BD">
        <w:rPr>
          <w:rFonts w:ascii="Times New Roman" w:hAnsi="Times New Roman"/>
          <w:sz w:val="28"/>
          <w:szCs w:val="28"/>
        </w:rPr>
        <w:fldChar w:fldCharType="end"/>
      </w:r>
      <w:r w:rsidRPr="009568BD">
        <w:rPr>
          <w:rFonts w:ascii="Times New Roman" w:hAnsi="Times New Roman"/>
          <w:sz w:val="28"/>
          <w:szCs w:val="28"/>
        </w:rPr>
        <w:t xml:space="preserve">, </w:t>
      </w:r>
      <w:r w:rsidR="00D74BD8" w:rsidRPr="009568BD">
        <w:rPr>
          <w:rFonts w:ascii="Times New Roman" w:hAnsi="Times New Roman"/>
          <w:sz w:val="28"/>
          <w:szCs w:val="28"/>
        </w:rPr>
        <w:t>v flag</w:t>
      </w:r>
      <w:r w:rsidRPr="009568BD">
        <w:rPr>
          <w:rFonts w:ascii="Times New Roman" w:hAnsi="Times New Roman"/>
          <w:sz w:val="28"/>
          <w:szCs w:val="28"/>
        </w:rPr>
        <w:t xml:space="preserve"> in APSR register is changed to 1, </w:t>
      </w:r>
      <w:r w:rsidR="00D74BD8" w:rsidRPr="009568BD">
        <w:rPr>
          <w:rFonts w:ascii="Times New Roman" w:hAnsi="Times New Roman"/>
          <w:sz w:val="28"/>
          <w:szCs w:val="28"/>
        </w:rPr>
        <w:t xml:space="preserve">as </w:t>
      </w:r>
      <w:r w:rsidRPr="009568BD">
        <w:rPr>
          <w:rFonts w:ascii="Times New Roman" w:hAnsi="Times New Roman"/>
          <w:sz w:val="28"/>
          <w:szCs w:val="28"/>
        </w:rPr>
        <w:t>the value in R14&lt;28&gt;.</w:t>
      </w:r>
      <w:r w:rsidR="00944400" w:rsidRPr="009568BD">
        <w:rPr>
          <w:rFonts w:ascii="Times New Roman" w:hAnsi="Times New Roman"/>
          <w:sz w:val="28"/>
          <w:szCs w:val="28"/>
        </w:rPr>
        <w:t xml:space="preserve"> </w:t>
      </w:r>
      <w:r w:rsidR="00C33AD6" w:rsidRPr="009568BD">
        <w:rPr>
          <w:rFonts w:ascii="Times New Roman" w:hAnsi="Times New Roman"/>
          <w:sz w:val="28"/>
          <w:szCs w:val="28"/>
        </w:rPr>
        <w:t>The incorrect mask for flag value in definition files leads to the incorrect flag after the instruction being executed.</w:t>
      </w:r>
    </w:p>
    <w:p w:rsidR="00A32C7A" w:rsidRPr="009568BD" w:rsidRDefault="00A32C7A" w:rsidP="00A32C7A">
      <w:pPr>
        <w:pStyle w:val="Body"/>
        <w:rPr>
          <w:rFonts w:ascii="Times New Roman" w:hAnsi="Times New Roman"/>
          <w:sz w:val="28"/>
          <w:szCs w:val="28"/>
        </w:rPr>
      </w:pPr>
      <w:r w:rsidRPr="009568BD">
        <w:rPr>
          <w:rFonts w:ascii="Times New Roman" w:hAnsi="Times New Roman"/>
          <w:sz w:val="28"/>
          <w:szCs w:val="28"/>
        </w:rPr>
        <w:t>Another bug is exposed by</w:t>
      </w:r>
      <w:r w:rsidR="00DC222F" w:rsidRPr="009568BD">
        <w:rPr>
          <w:rFonts w:ascii="Times New Roman" w:hAnsi="Times New Roman"/>
          <w:sz w:val="28"/>
          <w:szCs w:val="28"/>
        </w:rPr>
        <w:t xml:space="preserve"> the</w:t>
      </w:r>
      <w:r w:rsidR="00CD4C97" w:rsidRPr="009568BD">
        <w:rPr>
          <w:rFonts w:ascii="Times New Roman" w:hAnsi="Times New Roman"/>
          <w:sz w:val="28"/>
          <w:szCs w:val="28"/>
        </w:rPr>
        <w:t xml:space="preserve"> instruction sequence </w:t>
      </w:r>
      <w:r w:rsidR="00DC222F" w:rsidRPr="009568BD">
        <w:rPr>
          <w:rFonts w:ascii="Times New Roman" w:hAnsi="Times New Roman"/>
          <w:sz w:val="28"/>
          <w:szCs w:val="28"/>
        </w:rPr>
        <w:t>generated</w:t>
      </w:r>
      <w:r w:rsidR="00CD4C97" w:rsidRPr="009568BD">
        <w:rPr>
          <w:rFonts w:ascii="Times New Roman" w:hAnsi="Times New Roman"/>
          <w:sz w:val="28"/>
          <w:szCs w:val="28"/>
        </w:rPr>
        <w:t>:</w:t>
      </w:r>
    </w:p>
    <w:p w:rsidR="00A32C7A" w:rsidRPr="009568BD" w:rsidRDefault="00A32C7A" w:rsidP="00CD4C97">
      <w:pPr>
        <w:ind w:leftChars="400" w:left="800"/>
        <w:rPr>
          <w:rFonts w:ascii="Times New Roman" w:hAnsi="Times New Roman"/>
          <w:spacing w:val="-6"/>
          <w:kern w:val="16"/>
          <w:sz w:val="28"/>
          <w:szCs w:val="28"/>
        </w:rPr>
      </w:pPr>
      <w:r w:rsidRPr="009568BD">
        <w:rPr>
          <w:rFonts w:ascii="Times New Roman" w:hAnsi="Times New Roman"/>
          <w:spacing w:val="-6"/>
          <w:kern w:val="16"/>
          <w:sz w:val="28"/>
          <w:szCs w:val="28"/>
        </w:rPr>
        <w:t>i1:     subs          r6, r5, r2         </w:t>
      </w:r>
      <w:r w:rsidR="00D74BD8" w:rsidRPr="009568BD">
        <w:rPr>
          <w:rFonts w:ascii="Times New Roman" w:hAnsi="Times New Roman"/>
          <w:spacing w:val="-6"/>
          <w:kern w:val="16"/>
          <w:sz w:val="28"/>
          <w:szCs w:val="28"/>
        </w:rPr>
        <w:t xml:space="preserve">  </w:t>
      </w:r>
      <w:r w:rsidRPr="009568BD">
        <w:rPr>
          <w:rFonts w:ascii="Times New Roman" w:hAnsi="Times New Roman"/>
          <w:spacing w:val="-6"/>
          <w:kern w:val="16"/>
          <w:sz w:val="28"/>
          <w:szCs w:val="28"/>
        </w:rPr>
        <w:t xml:space="preserve"> //</w:t>
      </w:r>
      <w:r w:rsidR="00D74BD8" w:rsidRPr="009568BD">
        <w:rPr>
          <w:rFonts w:ascii="Times New Roman" w:hAnsi="Times New Roman"/>
          <w:spacing w:val="-6"/>
          <w:kern w:val="16"/>
          <w:sz w:val="28"/>
          <w:szCs w:val="28"/>
        </w:rPr>
        <w:t xml:space="preserve"> </w:t>
      </w:r>
      <w:r w:rsidRPr="009568BD">
        <w:rPr>
          <w:rFonts w:ascii="Times New Roman" w:hAnsi="Times New Roman"/>
          <w:spacing w:val="-6"/>
          <w:kern w:val="16"/>
          <w:sz w:val="28"/>
          <w:szCs w:val="28"/>
        </w:rPr>
        <w:t>update n, z, c and v flags</w:t>
      </w:r>
    </w:p>
    <w:p w:rsidR="00A32C7A" w:rsidRPr="009568BD" w:rsidRDefault="00A32C7A" w:rsidP="00CD4C97">
      <w:pPr>
        <w:ind w:leftChars="400" w:left="800"/>
        <w:rPr>
          <w:rFonts w:ascii="Times New Roman" w:hAnsi="Times New Roman"/>
          <w:spacing w:val="-6"/>
          <w:kern w:val="16"/>
          <w:sz w:val="28"/>
          <w:szCs w:val="28"/>
        </w:rPr>
      </w:pPr>
      <w:r w:rsidRPr="009568BD">
        <w:rPr>
          <w:rFonts w:ascii="Times New Roman" w:hAnsi="Times New Roman"/>
          <w:spacing w:val="-6"/>
          <w:kern w:val="16"/>
          <w:sz w:val="28"/>
          <w:szCs w:val="28"/>
        </w:rPr>
        <w:t xml:space="preserve">i2:     </w:t>
      </w:r>
      <w:proofErr w:type="spellStart"/>
      <w:r w:rsidRPr="009568BD">
        <w:rPr>
          <w:rFonts w:ascii="Times New Roman" w:hAnsi="Times New Roman"/>
          <w:spacing w:val="-6"/>
          <w:kern w:val="16"/>
          <w:sz w:val="28"/>
          <w:szCs w:val="28"/>
        </w:rPr>
        <w:t>bics</w:t>
      </w:r>
      <w:proofErr w:type="spellEnd"/>
      <w:r w:rsidRPr="009568BD">
        <w:rPr>
          <w:rFonts w:ascii="Times New Roman" w:hAnsi="Times New Roman"/>
          <w:spacing w:val="-6"/>
          <w:kern w:val="16"/>
          <w:sz w:val="28"/>
          <w:szCs w:val="28"/>
        </w:rPr>
        <w:t>           r2, r0                  //</w:t>
      </w:r>
      <w:r w:rsidR="00D74BD8" w:rsidRPr="009568BD">
        <w:rPr>
          <w:rFonts w:ascii="Times New Roman" w:hAnsi="Times New Roman"/>
          <w:spacing w:val="-6"/>
          <w:kern w:val="16"/>
          <w:sz w:val="28"/>
          <w:szCs w:val="28"/>
        </w:rPr>
        <w:t xml:space="preserve"> </w:t>
      </w:r>
      <w:r w:rsidRPr="009568BD">
        <w:rPr>
          <w:rFonts w:ascii="Times New Roman" w:hAnsi="Times New Roman"/>
          <w:spacing w:val="-6"/>
          <w:kern w:val="16"/>
          <w:sz w:val="28"/>
          <w:szCs w:val="28"/>
        </w:rPr>
        <w:t>update n and z flags</w:t>
      </w:r>
    </w:p>
    <w:p w:rsidR="00A32C7A" w:rsidRPr="009568BD" w:rsidRDefault="00A32C7A" w:rsidP="00CD4C97">
      <w:pPr>
        <w:ind w:leftChars="400" w:left="800"/>
        <w:rPr>
          <w:rFonts w:ascii="Times New Roman" w:hAnsi="Times New Roman"/>
          <w:spacing w:val="-6"/>
          <w:kern w:val="16"/>
          <w:sz w:val="28"/>
          <w:szCs w:val="28"/>
        </w:rPr>
      </w:pPr>
      <w:r w:rsidRPr="009568BD">
        <w:rPr>
          <w:rFonts w:ascii="Times New Roman" w:hAnsi="Times New Roman"/>
          <w:spacing w:val="-6"/>
          <w:kern w:val="16"/>
          <w:sz w:val="28"/>
          <w:szCs w:val="28"/>
        </w:rPr>
        <w:t xml:space="preserve">i3:     </w:t>
      </w:r>
      <w:proofErr w:type="spellStart"/>
      <w:r w:rsidRPr="009568BD">
        <w:rPr>
          <w:rFonts w:ascii="Times New Roman" w:hAnsi="Times New Roman"/>
          <w:spacing w:val="-6"/>
          <w:kern w:val="16"/>
          <w:sz w:val="28"/>
          <w:szCs w:val="28"/>
        </w:rPr>
        <w:t>adcs</w:t>
      </w:r>
      <w:proofErr w:type="spellEnd"/>
      <w:r w:rsidRPr="009568BD">
        <w:rPr>
          <w:rFonts w:ascii="Times New Roman" w:hAnsi="Times New Roman"/>
          <w:spacing w:val="-6"/>
          <w:kern w:val="16"/>
          <w:sz w:val="28"/>
          <w:szCs w:val="28"/>
        </w:rPr>
        <w:t>          r3, r1                  //</w:t>
      </w:r>
      <w:r w:rsidR="00D74BD8" w:rsidRPr="009568BD">
        <w:rPr>
          <w:rFonts w:ascii="Times New Roman" w:hAnsi="Times New Roman"/>
          <w:spacing w:val="-6"/>
          <w:kern w:val="16"/>
          <w:sz w:val="28"/>
          <w:szCs w:val="28"/>
        </w:rPr>
        <w:t xml:space="preserve"> </w:t>
      </w:r>
      <w:r w:rsidRPr="009568BD">
        <w:rPr>
          <w:rFonts w:ascii="Times New Roman" w:hAnsi="Times New Roman"/>
          <w:spacing w:val="-6"/>
          <w:kern w:val="16"/>
          <w:sz w:val="28"/>
          <w:szCs w:val="28"/>
        </w:rPr>
        <w:t>use c flag; update n, z, c and v flags</w:t>
      </w:r>
    </w:p>
    <w:p w:rsidR="00A32C7A" w:rsidRPr="009568BD" w:rsidRDefault="00A32C7A" w:rsidP="00CD4C97">
      <w:pPr>
        <w:ind w:leftChars="400" w:left="800"/>
        <w:rPr>
          <w:rFonts w:ascii="Times New Roman" w:hAnsi="Times New Roman"/>
          <w:spacing w:val="-6"/>
          <w:kern w:val="16"/>
          <w:sz w:val="28"/>
          <w:szCs w:val="28"/>
        </w:rPr>
      </w:pPr>
      <w:r w:rsidRPr="009568BD">
        <w:rPr>
          <w:rFonts w:ascii="Times New Roman" w:hAnsi="Times New Roman"/>
          <w:spacing w:val="-6"/>
          <w:kern w:val="16"/>
          <w:sz w:val="28"/>
          <w:szCs w:val="28"/>
        </w:rPr>
        <w:t xml:space="preserve">i4:     </w:t>
      </w:r>
      <w:proofErr w:type="spellStart"/>
      <w:r w:rsidRPr="009568BD">
        <w:rPr>
          <w:rFonts w:ascii="Times New Roman" w:hAnsi="Times New Roman"/>
          <w:spacing w:val="-6"/>
          <w:kern w:val="16"/>
          <w:sz w:val="28"/>
          <w:szCs w:val="28"/>
        </w:rPr>
        <w:t>ldr</w:t>
      </w:r>
      <w:proofErr w:type="spellEnd"/>
      <w:r w:rsidRPr="009568BD">
        <w:rPr>
          <w:rFonts w:ascii="Times New Roman" w:hAnsi="Times New Roman"/>
          <w:spacing w:val="-6"/>
          <w:kern w:val="16"/>
          <w:sz w:val="28"/>
          <w:szCs w:val="28"/>
        </w:rPr>
        <w:t xml:space="preserve">              r6, [pc, #64]     </w:t>
      </w:r>
    </w:p>
    <w:p w:rsidR="00A32C7A" w:rsidRPr="009568BD" w:rsidRDefault="00A32C7A" w:rsidP="00CD4C97">
      <w:pPr>
        <w:rPr>
          <w:rFonts w:ascii="Times New Roman" w:hAnsi="Times New Roman"/>
          <w:spacing w:val="-6"/>
          <w:kern w:val="16"/>
          <w:sz w:val="28"/>
          <w:szCs w:val="28"/>
        </w:rPr>
      </w:pPr>
      <w:r w:rsidRPr="009568BD">
        <w:rPr>
          <w:rFonts w:ascii="Times New Roman" w:hAnsi="Times New Roman"/>
          <w:spacing w:val="-6"/>
          <w:kern w:val="16"/>
          <w:sz w:val="28"/>
          <w:szCs w:val="28"/>
        </w:rPr>
        <w:t xml:space="preserve">In </w:t>
      </w:r>
      <w:r w:rsidR="00D74BD8" w:rsidRPr="009568BD">
        <w:rPr>
          <w:rFonts w:ascii="Times New Roman" w:hAnsi="Times New Roman"/>
          <w:spacing w:val="-6"/>
          <w:kern w:val="16"/>
          <w:sz w:val="28"/>
          <w:szCs w:val="28"/>
        </w:rPr>
        <w:t>this</w:t>
      </w:r>
      <w:r w:rsidRPr="009568BD">
        <w:rPr>
          <w:rFonts w:ascii="Times New Roman" w:hAnsi="Times New Roman"/>
          <w:spacing w:val="-6"/>
          <w:kern w:val="16"/>
          <w:sz w:val="28"/>
          <w:szCs w:val="28"/>
        </w:rPr>
        <w:t xml:space="preserve"> sequence with four instructions</w:t>
      </w:r>
      <w:r w:rsidR="00C33AD6" w:rsidRPr="009568BD">
        <w:rPr>
          <w:rFonts w:ascii="Times New Roman" w:hAnsi="Times New Roman"/>
          <w:spacing w:val="-6"/>
          <w:kern w:val="16"/>
          <w:sz w:val="28"/>
          <w:szCs w:val="28"/>
        </w:rPr>
        <w:t xml:space="preserve"> above</w:t>
      </w:r>
      <w:r w:rsidRPr="009568BD">
        <w:rPr>
          <w:rFonts w:ascii="Times New Roman" w:hAnsi="Times New Roman"/>
          <w:spacing w:val="-6"/>
          <w:kern w:val="16"/>
          <w:sz w:val="28"/>
          <w:szCs w:val="28"/>
        </w:rPr>
        <w:t xml:space="preserve">, register r6 is written by instruction i1 and i4 </w:t>
      </w:r>
      <w:r w:rsidR="00DC222F" w:rsidRPr="009568BD">
        <w:rPr>
          <w:rFonts w:ascii="Times New Roman" w:hAnsi="Times New Roman"/>
          <w:spacing w:val="-6"/>
          <w:kern w:val="16"/>
          <w:sz w:val="28"/>
          <w:szCs w:val="28"/>
        </w:rPr>
        <w:t>but isn’t</w:t>
      </w:r>
      <w:r w:rsidRPr="009568BD">
        <w:rPr>
          <w:rFonts w:ascii="Times New Roman" w:hAnsi="Times New Roman"/>
          <w:spacing w:val="-6"/>
          <w:kern w:val="16"/>
          <w:sz w:val="28"/>
          <w:szCs w:val="28"/>
        </w:rPr>
        <w:t xml:space="preserve"> touched between them. So instruction i1 is treated as a redundant operation and optimized. But in fact, instruction i1 updates the c flag which is used by instruction i3. So the sub operation should be kept to update the flag.</w:t>
      </w:r>
    </w:p>
    <w:p w:rsidR="00556037" w:rsidRPr="009568BD" w:rsidRDefault="00556037" w:rsidP="007F033E">
      <w:pPr>
        <w:pStyle w:val="Heading1"/>
        <w:rPr>
          <w:rFonts w:ascii="Times New Roman" w:hAnsi="Times New Roman"/>
          <w:sz w:val="28"/>
          <w:szCs w:val="28"/>
        </w:rPr>
      </w:pPr>
      <w:r w:rsidRPr="009568BD">
        <w:rPr>
          <w:rFonts w:ascii="Times New Roman" w:hAnsi="Times New Roman"/>
          <w:sz w:val="28"/>
          <w:szCs w:val="28"/>
        </w:rPr>
        <w:t>Summary</w:t>
      </w:r>
      <w:r w:rsidR="00C00B5F" w:rsidRPr="009568BD">
        <w:rPr>
          <w:rFonts w:ascii="Times New Roman" w:hAnsi="Times New Roman"/>
          <w:sz w:val="28"/>
          <w:szCs w:val="28"/>
        </w:rPr>
        <w:t xml:space="preserve"> and Future Work</w:t>
      </w:r>
    </w:p>
    <w:p w:rsidR="00096A3C" w:rsidRPr="009568BD" w:rsidRDefault="00DC222F" w:rsidP="00D56DF2">
      <w:pPr>
        <w:pStyle w:val="Body"/>
        <w:rPr>
          <w:rFonts w:ascii="Times New Roman" w:hAnsi="Times New Roman"/>
          <w:sz w:val="28"/>
          <w:szCs w:val="28"/>
        </w:rPr>
      </w:pPr>
      <w:r w:rsidRPr="009568BD">
        <w:rPr>
          <w:rFonts w:ascii="Times New Roman" w:hAnsi="Times New Roman"/>
          <w:sz w:val="28"/>
          <w:szCs w:val="28"/>
        </w:rPr>
        <w:t>ART</w:t>
      </w:r>
      <w:r w:rsidR="00AC0C3F" w:rsidRPr="009568BD">
        <w:rPr>
          <w:rFonts w:ascii="Times New Roman" w:hAnsi="Times New Roman"/>
          <w:sz w:val="28"/>
          <w:szCs w:val="28"/>
        </w:rPr>
        <w:t xml:space="preserve"> </w:t>
      </w:r>
      <w:r w:rsidR="00D56DF2" w:rsidRPr="009568BD">
        <w:rPr>
          <w:rFonts w:ascii="Times New Roman" w:hAnsi="Times New Roman"/>
          <w:sz w:val="28"/>
          <w:szCs w:val="28"/>
        </w:rPr>
        <w:t>employs ECP/BVA techniques to generate less random tests but achieve the same coverage with traditional RITs. It’s more effective for bug-hunting, as it takes less time to hit most of boundary conditions and expose bugs. It implements specific FSMs to direct sequence generation and validate optimization, which is proved by exposing many bugs in optimization.</w:t>
      </w:r>
    </w:p>
    <w:p w:rsidR="00BC06BD" w:rsidRPr="009568BD" w:rsidRDefault="00F55BCF" w:rsidP="00EA505F">
      <w:pPr>
        <w:pStyle w:val="Body"/>
        <w:rPr>
          <w:rFonts w:ascii="Times New Roman" w:hAnsi="Times New Roman"/>
          <w:sz w:val="28"/>
          <w:szCs w:val="28"/>
        </w:rPr>
      </w:pPr>
      <w:r w:rsidRPr="009568BD">
        <w:rPr>
          <w:rFonts w:ascii="Times New Roman" w:hAnsi="Times New Roman"/>
          <w:sz w:val="28"/>
          <w:szCs w:val="28"/>
        </w:rPr>
        <w:lastRenderedPageBreak/>
        <w:t xml:space="preserve">We </w:t>
      </w:r>
      <w:r w:rsidR="00AC0C3F" w:rsidRPr="009568BD">
        <w:rPr>
          <w:rFonts w:ascii="Times New Roman" w:hAnsi="Times New Roman"/>
          <w:sz w:val="28"/>
          <w:szCs w:val="28"/>
        </w:rPr>
        <w:t>encountered</w:t>
      </w:r>
      <w:r w:rsidRPr="009568BD">
        <w:rPr>
          <w:rFonts w:ascii="Times New Roman" w:hAnsi="Times New Roman"/>
          <w:sz w:val="28"/>
          <w:szCs w:val="28"/>
        </w:rPr>
        <w:t xml:space="preserve"> some issues </w:t>
      </w:r>
      <w:r w:rsidR="000D3075" w:rsidRPr="009568BD">
        <w:rPr>
          <w:rFonts w:ascii="Times New Roman" w:hAnsi="Times New Roman"/>
          <w:sz w:val="28"/>
          <w:szCs w:val="28"/>
        </w:rPr>
        <w:t>during</w:t>
      </w:r>
      <w:r w:rsidRPr="009568BD">
        <w:rPr>
          <w:rFonts w:ascii="Times New Roman" w:hAnsi="Times New Roman"/>
          <w:sz w:val="28"/>
          <w:szCs w:val="28"/>
        </w:rPr>
        <w:t xml:space="preserve"> </w:t>
      </w:r>
      <w:r w:rsidR="00096A3C" w:rsidRPr="009568BD">
        <w:rPr>
          <w:rFonts w:ascii="Times New Roman" w:hAnsi="Times New Roman"/>
          <w:sz w:val="28"/>
          <w:szCs w:val="28"/>
        </w:rPr>
        <w:t>ART</w:t>
      </w:r>
      <w:r w:rsidRPr="009568BD">
        <w:rPr>
          <w:rFonts w:ascii="Times New Roman" w:hAnsi="Times New Roman"/>
          <w:sz w:val="28"/>
          <w:szCs w:val="28"/>
        </w:rPr>
        <w:t xml:space="preserve"> </w:t>
      </w:r>
      <w:r w:rsidR="00AC0C3F" w:rsidRPr="009568BD">
        <w:rPr>
          <w:rFonts w:ascii="Times New Roman" w:hAnsi="Times New Roman"/>
          <w:sz w:val="28"/>
          <w:szCs w:val="28"/>
        </w:rPr>
        <w:t>development</w:t>
      </w:r>
      <w:r w:rsidRPr="009568BD">
        <w:rPr>
          <w:rFonts w:ascii="Times New Roman" w:hAnsi="Times New Roman"/>
          <w:sz w:val="28"/>
          <w:szCs w:val="28"/>
        </w:rPr>
        <w:t xml:space="preserve">. </w:t>
      </w:r>
      <w:r w:rsidR="00DC222F" w:rsidRPr="009568BD">
        <w:rPr>
          <w:rFonts w:ascii="Times New Roman" w:hAnsi="Times New Roman"/>
          <w:sz w:val="28"/>
          <w:szCs w:val="28"/>
        </w:rPr>
        <w:t>The golden simulator</w:t>
      </w:r>
      <w:r w:rsidR="00D56DF2" w:rsidRPr="009568BD">
        <w:rPr>
          <w:rFonts w:ascii="Times New Roman" w:hAnsi="Times New Roman"/>
          <w:sz w:val="28"/>
          <w:szCs w:val="28"/>
        </w:rPr>
        <w:t xml:space="preserve"> used for generating reference results</w:t>
      </w:r>
      <w:r w:rsidRPr="009568BD">
        <w:rPr>
          <w:rFonts w:ascii="Times New Roman" w:hAnsi="Times New Roman"/>
          <w:sz w:val="28"/>
          <w:szCs w:val="28"/>
        </w:rPr>
        <w:t xml:space="preserve"> </w:t>
      </w:r>
      <w:r w:rsidR="00D56DF2" w:rsidRPr="009568BD">
        <w:rPr>
          <w:rFonts w:ascii="Times New Roman" w:hAnsi="Times New Roman"/>
          <w:sz w:val="28"/>
          <w:szCs w:val="28"/>
        </w:rPr>
        <w:t>might</w:t>
      </w:r>
      <w:r w:rsidRPr="009568BD">
        <w:rPr>
          <w:rFonts w:ascii="Times New Roman" w:hAnsi="Times New Roman"/>
          <w:sz w:val="28"/>
          <w:szCs w:val="28"/>
        </w:rPr>
        <w:t xml:space="preserve"> ha</w:t>
      </w:r>
      <w:r w:rsidR="00D56DF2" w:rsidRPr="009568BD">
        <w:rPr>
          <w:rFonts w:ascii="Times New Roman" w:hAnsi="Times New Roman"/>
          <w:sz w:val="28"/>
          <w:szCs w:val="28"/>
        </w:rPr>
        <w:t>ve</w:t>
      </w:r>
      <w:r w:rsidRPr="009568BD">
        <w:rPr>
          <w:rFonts w:ascii="Times New Roman" w:hAnsi="Times New Roman"/>
          <w:sz w:val="28"/>
          <w:szCs w:val="28"/>
        </w:rPr>
        <w:t xml:space="preserve"> bugs </w:t>
      </w:r>
      <w:r w:rsidR="00D56DF2" w:rsidRPr="009568BD">
        <w:rPr>
          <w:rFonts w:ascii="Times New Roman" w:hAnsi="Times New Roman"/>
          <w:sz w:val="28"/>
          <w:szCs w:val="28"/>
        </w:rPr>
        <w:t>and</w:t>
      </w:r>
      <w:r w:rsidRPr="009568BD">
        <w:rPr>
          <w:rFonts w:ascii="Times New Roman" w:hAnsi="Times New Roman"/>
          <w:sz w:val="28"/>
          <w:szCs w:val="28"/>
        </w:rPr>
        <w:t xml:space="preserve"> </w:t>
      </w:r>
      <w:r w:rsidR="00096A3C" w:rsidRPr="009568BD">
        <w:rPr>
          <w:rFonts w:ascii="Times New Roman" w:hAnsi="Times New Roman"/>
          <w:sz w:val="28"/>
          <w:szCs w:val="28"/>
        </w:rPr>
        <w:t>produce</w:t>
      </w:r>
      <w:r w:rsidRPr="009568BD">
        <w:rPr>
          <w:rFonts w:ascii="Times New Roman" w:hAnsi="Times New Roman"/>
          <w:sz w:val="28"/>
          <w:szCs w:val="28"/>
        </w:rPr>
        <w:t xml:space="preserve">s inconsistent results against </w:t>
      </w:r>
      <w:r w:rsidR="00DC222F" w:rsidRPr="009568BD">
        <w:rPr>
          <w:rFonts w:ascii="Times New Roman" w:hAnsi="Times New Roman"/>
          <w:sz w:val="28"/>
          <w:szCs w:val="28"/>
        </w:rPr>
        <w:t>real</w:t>
      </w:r>
      <w:r w:rsidRPr="009568BD">
        <w:rPr>
          <w:rFonts w:ascii="Times New Roman" w:hAnsi="Times New Roman"/>
          <w:sz w:val="28"/>
          <w:szCs w:val="28"/>
        </w:rPr>
        <w:t xml:space="preserve"> CPU. </w:t>
      </w:r>
      <w:r w:rsidR="00AC0C3F" w:rsidRPr="009568BD">
        <w:rPr>
          <w:rFonts w:ascii="Times New Roman" w:hAnsi="Times New Roman"/>
          <w:sz w:val="28"/>
          <w:szCs w:val="28"/>
        </w:rPr>
        <w:t xml:space="preserve">We </w:t>
      </w:r>
      <w:r w:rsidRPr="009568BD">
        <w:rPr>
          <w:rFonts w:ascii="Times New Roman" w:hAnsi="Times New Roman"/>
          <w:sz w:val="28"/>
          <w:szCs w:val="28"/>
        </w:rPr>
        <w:t xml:space="preserve">try to run the failed tests on </w:t>
      </w:r>
      <w:r w:rsidR="00DC222F" w:rsidRPr="009568BD">
        <w:rPr>
          <w:rFonts w:ascii="Times New Roman" w:hAnsi="Times New Roman"/>
          <w:sz w:val="28"/>
          <w:szCs w:val="28"/>
        </w:rPr>
        <w:t>real</w:t>
      </w:r>
      <w:r w:rsidRPr="009568BD">
        <w:rPr>
          <w:rFonts w:ascii="Times New Roman" w:hAnsi="Times New Roman"/>
          <w:sz w:val="28"/>
          <w:szCs w:val="28"/>
        </w:rPr>
        <w:t xml:space="preserve"> CPU to exclude the </w:t>
      </w:r>
      <w:r w:rsidR="00DC222F" w:rsidRPr="009568BD">
        <w:rPr>
          <w:rFonts w:ascii="Times New Roman" w:hAnsi="Times New Roman"/>
          <w:sz w:val="28"/>
          <w:szCs w:val="28"/>
        </w:rPr>
        <w:t>simulator</w:t>
      </w:r>
      <w:r w:rsidRPr="009568BD">
        <w:rPr>
          <w:rFonts w:ascii="Times New Roman" w:hAnsi="Times New Roman"/>
          <w:sz w:val="28"/>
          <w:szCs w:val="28"/>
        </w:rPr>
        <w:t xml:space="preserve"> issue before </w:t>
      </w:r>
      <w:r w:rsidR="00BC06BD" w:rsidRPr="009568BD">
        <w:rPr>
          <w:rFonts w:ascii="Times New Roman" w:hAnsi="Times New Roman"/>
          <w:sz w:val="28"/>
          <w:szCs w:val="28"/>
        </w:rPr>
        <w:t xml:space="preserve">analyzing and </w:t>
      </w:r>
      <w:r w:rsidR="00DC222F" w:rsidRPr="009568BD">
        <w:rPr>
          <w:rFonts w:ascii="Times New Roman" w:hAnsi="Times New Roman"/>
          <w:sz w:val="28"/>
          <w:szCs w:val="28"/>
        </w:rPr>
        <w:t>reporting the bugs. The</w:t>
      </w:r>
      <w:r w:rsidRPr="009568BD">
        <w:rPr>
          <w:rFonts w:ascii="Times New Roman" w:hAnsi="Times New Roman"/>
          <w:sz w:val="28"/>
          <w:szCs w:val="28"/>
        </w:rPr>
        <w:t xml:space="preserve"> </w:t>
      </w:r>
      <w:r w:rsidR="00096A3C" w:rsidRPr="009568BD">
        <w:rPr>
          <w:rFonts w:ascii="Times New Roman" w:hAnsi="Times New Roman"/>
          <w:sz w:val="28"/>
          <w:szCs w:val="28"/>
        </w:rPr>
        <w:t xml:space="preserve">instruction </w:t>
      </w:r>
      <w:r w:rsidR="00DC222F" w:rsidRPr="009568BD">
        <w:rPr>
          <w:rFonts w:ascii="Times New Roman" w:hAnsi="Times New Roman"/>
          <w:sz w:val="28"/>
          <w:szCs w:val="28"/>
        </w:rPr>
        <w:t xml:space="preserve">description using for generation </w:t>
      </w:r>
      <w:r w:rsidRPr="009568BD">
        <w:rPr>
          <w:rFonts w:ascii="Times New Roman" w:hAnsi="Times New Roman"/>
          <w:sz w:val="28"/>
          <w:szCs w:val="28"/>
        </w:rPr>
        <w:t>contain</w:t>
      </w:r>
      <w:r w:rsidR="00C00B5F" w:rsidRPr="009568BD">
        <w:rPr>
          <w:rFonts w:ascii="Times New Roman" w:hAnsi="Times New Roman"/>
          <w:sz w:val="28"/>
          <w:szCs w:val="28"/>
        </w:rPr>
        <w:t>s</w:t>
      </w:r>
      <w:r w:rsidRPr="009568BD">
        <w:rPr>
          <w:rFonts w:ascii="Times New Roman" w:hAnsi="Times New Roman"/>
          <w:sz w:val="28"/>
          <w:szCs w:val="28"/>
        </w:rPr>
        <w:t xml:space="preserve"> bugs and m</w:t>
      </w:r>
      <w:r w:rsidR="00BC06BD" w:rsidRPr="009568BD">
        <w:rPr>
          <w:rFonts w:ascii="Times New Roman" w:hAnsi="Times New Roman"/>
          <w:sz w:val="28"/>
          <w:szCs w:val="28"/>
        </w:rPr>
        <w:t xml:space="preserve">ight </w:t>
      </w:r>
      <w:r w:rsidR="00DC222F" w:rsidRPr="009568BD">
        <w:rPr>
          <w:rFonts w:ascii="Times New Roman" w:hAnsi="Times New Roman"/>
          <w:sz w:val="28"/>
          <w:szCs w:val="28"/>
        </w:rPr>
        <w:t>lead to generate wrong tests</w:t>
      </w:r>
      <w:r w:rsidRPr="009568BD">
        <w:rPr>
          <w:rFonts w:ascii="Times New Roman" w:hAnsi="Times New Roman"/>
          <w:sz w:val="28"/>
          <w:szCs w:val="28"/>
        </w:rPr>
        <w:t xml:space="preserve">. </w:t>
      </w:r>
      <w:r w:rsidR="00BC06BD" w:rsidRPr="009568BD">
        <w:rPr>
          <w:rFonts w:ascii="Times New Roman" w:hAnsi="Times New Roman"/>
          <w:sz w:val="28"/>
          <w:szCs w:val="28"/>
        </w:rPr>
        <w:t xml:space="preserve">However, </w:t>
      </w:r>
      <w:r w:rsidR="00DC222F" w:rsidRPr="009568BD">
        <w:rPr>
          <w:rFonts w:ascii="Times New Roman" w:hAnsi="Times New Roman"/>
          <w:sz w:val="28"/>
          <w:szCs w:val="28"/>
        </w:rPr>
        <w:t>another</w:t>
      </w:r>
      <w:r w:rsidR="00BC06BD" w:rsidRPr="009568BD">
        <w:rPr>
          <w:rFonts w:ascii="Times New Roman" w:hAnsi="Times New Roman"/>
          <w:sz w:val="28"/>
          <w:szCs w:val="28"/>
        </w:rPr>
        <w:t xml:space="preserve"> verification tool </w:t>
      </w:r>
      <w:r w:rsidR="00DC222F" w:rsidRPr="009568BD">
        <w:rPr>
          <w:rFonts w:ascii="Times New Roman" w:hAnsi="Times New Roman"/>
          <w:sz w:val="28"/>
          <w:szCs w:val="28"/>
        </w:rPr>
        <w:t xml:space="preserve">is </w:t>
      </w:r>
      <w:r w:rsidR="00C00B5F" w:rsidRPr="009568BD">
        <w:rPr>
          <w:rFonts w:ascii="Times New Roman" w:hAnsi="Times New Roman"/>
          <w:sz w:val="28"/>
          <w:szCs w:val="28"/>
        </w:rPr>
        <w:t>applied</w:t>
      </w:r>
      <w:r w:rsidR="00DC222F" w:rsidRPr="009568BD">
        <w:rPr>
          <w:rFonts w:ascii="Times New Roman" w:hAnsi="Times New Roman"/>
          <w:sz w:val="28"/>
          <w:szCs w:val="28"/>
        </w:rPr>
        <w:t xml:space="preserve"> to validate</w:t>
      </w:r>
      <w:r w:rsidR="00BC06BD" w:rsidRPr="009568BD">
        <w:rPr>
          <w:rFonts w:ascii="Times New Roman" w:hAnsi="Times New Roman"/>
          <w:sz w:val="28"/>
          <w:szCs w:val="28"/>
        </w:rPr>
        <w:t xml:space="preserve"> </w:t>
      </w:r>
      <w:r w:rsidR="00DC222F" w:rsidRPr="009568BD">
        <w:rPr>
          <w:rFonts w:ascii="Times New Roman" w:hAnsi="Times New Roman"/>
          <w:sz w:val="28"/>
          <w:szCs w:val="28"/>
        </w:rPr>
        <w:t>the</w:t>
      </w:r>
      <w:r w:rsidR="00096A3C" w:rsidRPr="009568BD">
        <w:rPr>
          <w:rFonts w:ascii="Times New Roman" w:hAnsi="Times New Roman"/>
          <w:sz w:val="28"/>
          <w:szCs w:val="28"/>
        </w:rPr>
        <w:t xml:space="preserve"> </w:t>
      </w:r>
      <w:r w:rsidR="00DC222F" w:rsidRPr="009568BD">
        <w:rPr>
          <w:rFonts w:ascii="Times New Roman" w:hAnsi="Times New Roman"/>
          <w:sz w:val="28"/>
          <w:szCs w:val="28"/>
        </w:rPr>
        <w:t>instruction description</w:t>
      </w:r>
      <w:r w:rsidR="00BC06BD" w:rsidRPr="009568BD">
        <w:rPr>
          <w:rFonts w:ascii="Times New Roman" w:hAnsi="Times New Roman"/>
          <w:sz w:val="28"/>
          <w:szCs w:val="28"/>
        </w:rPr>
        <w:t>.</w:t>
      </w:r>
      <w:r w:rsidR="00C00B5F" w:rsidRPr="009568BD">
        <w:rPr>
          <w:rFonts w:ascii="Times New Roman" w:hAnsi="Times New Roman"/>
          <w:sz w:val="28"/>
          <w:szCs w:val="28"/>
        </w:rPr>
        <w:t xml:space="preserve"> ART generated test</w:t>
      </w:r>
      <w:r w:rsidR="00BC06BD" w:rsidRPr="009568BD">
        <w:rPr>
          <w:rFonts w:ascii="Times New Roman" w:hAnsi="Times New Roman"/>
          <w:sz w:val="28"/>
          <w:szCs w:val="28"/>
        </w:rPr>
        <w:t xml:space="preserve"> </w:t>
      </w:r>
      <w:r w:rsidR="00C00B5F" w:rsidRPr="009568BD">
        <w:rPr>
          <w:rFonts w:ascii="Times New Roman" w:hAnsi="Times New Roman"/>
          <w:sz w:val="28"/>
          <w:szCs w:val="28"/>
        </w:rPr>
        <w:t>is executed in</w:t>
      </w:r>
      <w:r w:rsidR="00BC06BD" w:rsidRPr="009568BD">
        <w:rPr>
          <w:rFonts w:ascii="Times New Roman" w:hAnsi="Times New Roman"/>
          <w:sz w:val="28"/>
          <w:szCs w:val="28"/>
        </w:rPr>
        <w:t xml:space="preserve"> single thread. But it’s enough for us to validate </w:t>
      </w:r>
      <w:r w:rsidR="00DC222F" w:rsidRPr="009568BD">
        <w:rPr>
          <w:rFonts w:ascii="Times New Roman" w:hAnsi="Times New Roman"/>
          <w:sz w:val="28"/>
          <w:szCs w:val="28"/>
        </w:rPr>
        <w:t>Houdini</w:t>
      </w:r>
      <w:r w:rsidR="00BC06BD" w:rsidRPr="009568BD">
        <w:rPr>
          <w:rFonts w:ascii="Times New Roman" w:hAnsi="Times New Roman"/>
          <w:sz w:val="28"/>
          <w:szCs w:val="28"/>
        </w:rPr>
        <w:t xml:space="preserve"> as there have some focus tests for validating multi-thread scenarios. </w:t>
      </w:r>
    </w:p>
    <w:p w:rsidR="00AC0C3F" w:rsidRPr="009568BD" w:rsidRDefault="00C00B5F" w:rsidP="00EA505F">
      <w:pPr>
        <w:pStyle w:val="Body"/>
        <w:rPr>
          <w:rFonts w:ascii="Times New Roman" w:hAnsi="Times New Roman"/>
          <w:sz w:val="28"/>
          <w:szCs w:val="28"/>
        </w:rPr>
      </w:pPr>
      <w:r w:rsidRPr="009568BD">
        <w:rPr>
          <w:rFonts w:ascii="Times New Roman" w:hAnsi="Times New Roman"/>
          <w:sz w:val="28"/>
          <w:szCs w:val="28"/>
        </w:rPr>
        <w:t>In the future, w</w:t>
      </w:r>
      <w:r w:rsidR="00461AC5" w:rsidRPr="009568BD">
        <w:rPr>
          <w:rFonts w:ascii="Times New Roman" w:hAnsi="Times New Roman"/>
          <w:sz w:val="28"/>
          <w:szCs w:val="28"/>
        </w:rPr>
        <w:t xml:space="preserve">e would </w:t>
      </w:r>
      <w:r w:rsidR="001C4444" w:rsidRPr="009568BD">
        <w:rPr>
          <w:rFonts w:ascii="Times New Roman" w:hAnsi="Times New Roman"/>
          <w:sz w:val="28"/>
          <w:szCs w:val="28"/>
        </w:rPr>
        <w:t>analyze the generated tests and chec</w:t>
      </w:r>
      <w:r w:rsidR="00461AC5" w:rsidRPr="009568BD">
        <w:rPr>
          <w:rFonts w:ascii="Times New Roman" w:hAnsi="Times New Roman"/>
          <w:sz w:val="28"/>
          <w:szCs w:val="28"/>
        </w:rPr>
        <w:t>k what the coverage</w:t>
      </w:r>
      <w:r w:rsidR="0047774E" w:rsidRPr="009568BD">
        <w:rPr>
          <w:rFonts w:ascii="Times New Roman" w:hAnsi="Times New Roman"/>
          <w:sz w:val="28"/>
          <w:szCs w:val="28"/>
        </w:rPr>
        <w:t xml:space="preserve"> hole</w:t>
      </w:r>
      <w:r w:rsidRPr="009568BD">
        <w:rPr>
          <w:rFonts w:ascii="Times New Roman" w:hAnsi="Times New Roman"/>
          <w:sz w:val="28"/>
          <w:szCs w:val="28"/>
        </w:rPr>
        <w:t>s</w:t>
      </w:r>
      <w:r w:rsidR="00461AC5" w:rsidRPr="009568BD">
        <w:rPr>
          <w:rFonts w:ascii="Times New Roman" w:hAnsi="Times New Roman"/>
          <w:sz w:val="28"/>
          <w:szCs w:val="28"/>
        </w:rPr>
        <w:t xml:space="preserve"> of </w:t>
      </w:r>
      <w:r w:rsidR="001C4444" w:rsidRPr="009568BD">
        <w:rPr>
          <w:rFonts w:ascii="Times New Roman" w:hAnsi="Times New Roman"/>
          <w:sz w:val="28"/>
          <w:szCs w:val="28"/>
        </w:rPr>
        <w:t>single instruction and sequence</w:t>
      </w:r>
      <w:r w:rsidRPr="009568BD">
        <w:rPr>
          <w:rFonts w:ascii="Times New Roman" w:hAnsi="Times New Roman"/>
          <w:sz w:val="28"/>
          <w:szCs w:val="28"/>
        </w:rPr>
        <w:t xml:space="preserve"> are</w:t>
      </w:r>
      <w:r w:rsidR="001C4444" w:rsidRPr="009568BD">
        <w:rPr>
          <w:rFonts w:ascii="Times New Roman" w:hAnsi="Times New Roman"/>
          <w:sz w:val="28"/>
          <w:szCs w:val="28"/>
        </w:rPr>
        <w:t>. This work would greatly help the efficiency of the generated tests and exposing</w:t>
      </w:r>
      <w:r w:rsidR="00461AC5" w:rsidRPr="009568BD">
        <w:rPr>
          <w:rFonts w:ascii="Times New Roman" w:hAnsi="Times New Roman"/>
          <w:sz w:val="28"/>
          <w:szCs w:val="28"/>
        </w:rPr>
        <w:t xml:space="preserve"> more</w:t>
      </w:r>
      <w:r w:rsidR="001C4444" w:rsidRPr="009568BD">
        <w:rPr>
          <w:rFonts w:ascii="Times New Roman" w:hAnsi="Times New Roman"/>
          <w:sz w:val="28"/>
          <w:szCs w:val="28"/>
        </w:rPr>
        <w:t xml:space="preserve"> </w:t>
      </w:r>
      <w:r w:rsidRPr="009568BD">
        <w:rPr>
          <w:rFonts w:ascii="Times New Roman" w:hAnsi="Times New Roman"/>
          <w:sz w:val="28"/>
          <w:szCs w:val="28"/>
        </w:rPr>
        <w:t xml:space="preserve">optimizer </w:t>
      </w:r>
      <w:r w:rsidR="001C4444" w:rsidRPr="009568BD">
        <w:rPr>
          <w:rFonts w:ascii="Times New Roman" w:hAnsi="Times New Roman"/>
          <w:sz w:val="28"/>
          <w:szCs w:val="28"/>
        </w:rPr>
        <w:t>bugs.</w:t>
      </w:r>
      <w:r w:rsidR="00461AC5" w:rsidRPr="009568BD">
        <w:rPr>
          <w:rFonts w:ascii="Times New Roman" w:hAnsi="Times New Roman"/>
          <w:sz w:val="28"/>
          <w:szCs w:val="28"/>
        </w:rPr>
        <w:t xml:space="preserve"> </w:t>
      </w:r>
      <w:r w:rsidR="001C4444" w:rsidRPr="009568BD">
        <w:rPr>
          <w:rFonts w:ascii="Times New Roman" w:hAnsi="Times New Roman"/>
          <w:sz w:val="28"/>
          <w:szCs w:val="28"/>
        </w:rPr>
        <w:t xml:space="preserve">We need to </w:t>
      </w:r>
      <w:r w:rsidRPr="009568BD">
        <w:rPr>
          <w:rFonts w:ascii="Times New Roman" w:hAnsi="Times New Roman"/>
          <w:sz w:val="28"/>
          <w:szCs w:val="28"/>
        </w:rPr>
        <w:t>review</w:t>
      </w:r>
      <w:r w:rsidR="001C4444" w:rsidRPr="009568BD">
        <w:rPr>
          <w:rFonts w:ascii="Times New Roman" w:hAnsi="Times New Roman"/>
          <w:sz w:val="28"/>
          <w:szCs w:val="28"/>
        </w:rPr>
        <w:t xml:space="preserve"> the definition for single instruction and sequence coverage. The single instruction coverage might be defined as the average percentage of every </w:t>
      </w:r>
      <w:proofErr w:type="gramStart"/>
      <w:r w:rsidR="001C4444" w:rsidRPr="009568BD">
        <w:rPr>
          <w:rFonts w:ascii="Times New Roman" w:hAnsi="Times New Roman"/>
          <w:sz w:val="28"/>
          <w:szCs w:val="28"/>
        </w:rPr>
        <w:t>kinds</w:t>
      </w:r>
      <w:proofErr w:type="gramEnd"/>
      <w:r w:rsidR="001C4444" w:rsidRPr="009568BD">
        <w:rPr>
          <w:rFonts w:ascii="Times New Roman" w:hAnsi="Times New Roman"/>
          <w:sz w:val="28"/>
          <w:szCs w:val="28"/>
        </w:rPr>
        <w:t xml:space="preserve"> of instructions. The sequence coverage should be referred to the sequence coverage defined in </w:t>
      </w:r>
      <w:proofErr w:type="spellStart"/>
      <w:r w:rsidR="001C4444" w:rsidRPr="009568BD">
        <w:rPr>
          <w:rFonts w:ascii="Times New Roman" w:hAnsi="Times New Roman"/>
          <w:sz w:val="28"/>
          <w:szCs w:val="28"/>
        </w:rPr>
        <w:t>eArchSpec</w:t>
      </w:r>
      <w:proofErr w:type="spellEnd"/>
      <w:r w:rsidRPr="009568BD">
        <w:rPr>
          <w:rFonts w:ascii="Times New Roman" w:hAnsi="Times New Roman"/>
          <w:sz w:val="28"/>
          <w:szCs w:val="28"/>
        </w:rPr>
        <w:t xml:space="preserve"> </w:t>
      </w:r>
      <w:r w:rsidR="00B8486B" w:rsidRPr="009568BD">
        <w:rPr>
          <w:rFonts w:ascii="Times New Roman" w:hAnsi="Times New Roman"/>
          <w:sz w:val="28"/>
          <w:szCs w:val="28"/>
        </w:rPr>
        <w:fldChar w:fldCharType="begin"/>
      </w:r>
      <w:r w:rsidRPr="009568BD">
        <w:rPr>
          <w:rFonts w:ascii="Times New Roman" w:hAnsi="Times New Roman"/>
          <w:sz w:val="28"/>
          <w:szCs w:val="28"/>
        </w:rPr>
        <w:instrText xml:space="preserve"> REF _Ref319967355 \r \h </w:instrText>
      </w:r>
      <w:r w:rsidR="00B8486B" w:rsidRPr="009568BD">
        <w:rPr>
          <w:rFonts w:ascii="Times New Roman" w:hAnsi="Times New Roman"/>
          <w:sz w:val="28"/>
          <w:szCs w:val="28"/>
        </w:rPr>
      </w:r>
      <w:r w:rsidR="009568BD" w:rsidRPr="009568BD">
        <w:rPr>
          <w:rFonts w:ascii="Times New Roman" w:hAnsi="Times New Roman"/>
          <w:sz w:val="28"/>
          <w:szCs w:val="28"/>
        </w:rPr>
        <w:instrText xml:space="preserve"> \* MERGEFORMAT </w:instrText>
      </w:r>
      <w:r w:rsidR="00B8486B" w:rsidRPr="009568BD">
        <w:rPr>
          <w:rFonts w:ascii="Times New Roman" w:hAnsi="Times New Roman"/>
          <w:sz w:val="28"/>
          <w:szCs w:val="28"/>
        </w:rPr>
        <w:fldChar w:fldCharType="separate"/>
      </w:r>
      <w:r w:rsidRPr="009568BD">
        <w:rPr>
          <w:rFonts w:ascii="Times New Roman" w:hAnsi="Times New Roman"/>
          <w:sz w:val="28"/>
          <w:szCs w:val="28"/>
        </w:rPr>
        <w:t>[2]</w:t>
      </w:r>
      <w:r w:rsidR="00B8486B" w:rsidRPr="009568BD">
        <w:rPr>
          <w:rFonts w:ascii="Times New Roman" w:hAnsi="Times New Roman"/>
          <w:sz w:val="28"/>
          <w:szCs w:val="28"/>
        </w:rPr>
        <w:fldChar w:fldCharType="end"/>
      </w:r>
      <w:r w:rsidRPr="009568BD">
        <w:rPr>
          <w:rFonts w:ascii="Times New Roman" w:hAnsi="Times New Roman"/>
          <w:sz w:val="28"/>
          <w:szCs w:val="28"/>
        </w:rPr>
        <w:t>.</w:t>
      </w:r>
      <w:r w:rsidR="001C4444" w:rsidRPr="009568BD">
        <w:rPr>
          <w:rFonts w:ascii="Times New Roman" w:hAnsi="Times New Roman"/>
          <w:sz w:val="28"/>
          <w:szCs w:val="28"/>
        </w:rPr>
        <w:t xml:space="preserve"> </w:t>
      </w:r>
      <w:bookmarkStart w:id="4" w:name="_Ref432577813"/>
    </w:p>
    <w:p w:rsidR="001808D1" w:rsidRPr="009568BD" w:rsidRDefault="00556037" w:rsidP="001808D1">
      <w:pPr>
        <w:pStyle w:val="AbstractHeading"/>
        <w:rPr>
          <w:rFonts w:ascii="Times New Roman" w:hAnsi="Times New Roman"/>
          <w:sz w:val="28"/>
          <w:szCs w:val="28"/>
        </w:rPr>
      </w:pPr>
      <w:r w:rsidRPr="009568BD">
        <w:rPr>
          <w:rFonts w:ascii="Times New Roman" w:hAnsi="Times New Roman"/>
          <w:sz w:val="28"/>
          <w:szCs w:val="28"/>
        </w:rPr>
        <w:t>Acknowledgments</w:t>
      </w:r>
      <w:bookmarkEnd w:id="4"/>
    </w:p>
    <w:p w:rsidR="00AA0B54" w:rsidRPr="009568BD" w:rsidRDefault="00AA0B54" w:rsidP="00AA0B54">
      <w:pPr>
        <w:pStyle w:val="Body"/>
        <w:rPr>
          <w:rFonts w:ascii="Times New Roman" w:hAnsi="Times New Roman"/>
          <w:sz w:val="28"/>
          <w:szCs w:val="28"/>
        </w:rPr>
      </w:pPr>
      <w:r w:rsidRPr="009568BD">
        <w:rPr>
          <w:rFonts w:ascii="Times New Roman" w:hAnsi="Times New Roman"/>
          <w:sz w:val="28"/>
          <w:szCs w:val="28"/>
        </w:rPr>
        <w:t xml:space="preserve">We’d like to thank Sophie Chen, Frank Zhang, and Young Wang </w:t>
      </w:r>
      <w:r w:rsidR="000D6FCE" w:rsidRPr="009568BD">
        <w:rPr>
          <w:rFonts w:ascii="Times New Roman" w:hAnsi="Times New Roman"/>
          <w:sz w:val="28"/>
          <w:szCs w:val="28"/>
        </w:rPr>
        <w:t xml:space="preserve">for </w:t>
      </w:r>
      <w:r w:rsidRPr="009568BD">
        <w:rPr>
          <w:rFonts w:ascii="Times New Roman" w:hAnsi="Times New Roman"/>
          <w:sz w:val="28"/>
          <w:szCs w:val="28"/>
        </w:rPr>
        <w:t>leading the validation tool development</w:t>
      </w:r>
      <w:r w:rsidR="00C00B5F" w:rsidRPr="009568BD">
        <w:rPr>
          <w:rFonts w:ascii="Times New Roman" w:hAnsi="Times New Roman"/>
          <w:sz w:val="28"/>
          <w:szCs w:val="28"/>
        </w:rPr>
        <w:t>. We also would like to t</w:t>
      </w:r>
      <w:r w:rsidR="000D6FCE" w:rsidRPr="009568BD">
        <w:rPr>
          <w:rFonts w:ascii="Times New Roman" w:hAnsi="Times New Roman"/>
          <w:sz w:val="28"/>
          <w:szCs w:val="28"/>
        </w:rPr>
        <w:t xml:space="preserve">hank </w:t>
      </w:r>
      <w:proofErr w:type="spellStart"/>
      <w:r w:rsidR="00C00B5F" w:rsidRPr="009568BD">
        <w:rPr>
          <w:rFonts w:ascii="Times New Roman" w:hAnsi="Times New Roman"/>
          <w:sz w:val="28"/>
          <w:szCs w:val="28"/>
        </w:rPr>
        <w:t>Jianping</w:t>
      </w:r>
      <w:proofErr w:type="spellEnd"/>
      <w:r w:rsidR="00C00B5F" w:rsidRPr="009568BD">
        <w:rPr>
          <w:rFonts w:ascii="Times New Roman" w:hAnsi="Times New Roman"/>
          <w:sz w:val="28"/>
          <w:szCs w:val="28"/>
        </w:rPr>
        <w:t xml:space="preserve"> Chen, Eric Lin, and</w:t>
      </w:r>
      <w:r w:rsidRPr="009568BD">
        <w:rPr>
          <w:rFonts w:ascii="Times New Roman" w:hAnsi="Times New Roman"/>
          <w:sz w:val="28"/>
          <w:szCs w:val="28"/>
        </w:rPr>
        <w:t xml:space="preserve"> </w:t>
      </w:r>
      <w:proofErr w:type="spellStart"/>
      <w:r w:rsidRPr="009568BD">
        <w:rPr>
          <w:rFonts w:ascii="Times New Roman" w:hAnsi="Times New Roman"/>
          <w:sz w:val="28"/>
          <w:szCs w:val="28"/>
        </w:rPr>
        <w:t>Jianhui</w:t>
      </w:r>
      <w:proofErr w:type="spellEnd"/>
      <w:r w:rsidRPr="009568BD">
        <w:rPr>
          <w:rFonts w:ascii="Times New Roman" w:hAnsi="Times New Roman"/>
          <w:sz w:val="28"/>
          <w:szCs w:val="28"/>
        </w:rPr>
        <w:t xml:space="preserve"> Li f</w:t>
      </w:r>
      <w:r w:rsidR="00C00B5F" w:rsidRPr="009568BD">
        <w:rPr>
          <w:rFonts w:ascii="Times New Roman" w:hAnsi="Times New Roman"/>
          <w:sz w:val="28"/>
          <w:szCs w:val="28"/>
        </w:rPr>
        <w:t>or providing valuable feedback. T</w:t>
      </w:r>
      <w:r w:rsidR="000D6FCE" w:rsidRPr="009568BD">
        <w:rPr>
          <w:rFonts w:ascii="Times New Roman" w:hAnsi="Times New Roman"/>
          <w:sz w:val="28"/>
          <w:szCs w:val="28"/>
        </w:rPr>
        <w:t>hank</w:t>
      </w:r>
      <w:r w:rsidR="00C00B5F" w:rsidRPr="009568BD">
        <w:rPr>
          <w:rFonts w:ascii="Times New Roman" w:hAnsi="Times New Roman"/>
          <w:sz w:val="28"/>
          <w:szCs w:val="28"/>
        </w:rPr>
        <w:t>s to Honesty, Young and</w:t>
      </w:r>
      <w:r w:rsidR="000D6FCE" w:rsidRPr="009568BD">
        <w:rPr>
          <w:rFonts w:ascii="Times New Roman" w:hAnsi="Times New Roman"/>
          <w:sz w:val="28"/>
          <w:szCs w:val="28"/>
        </w:rPr>
        <w:t xml:space="preserve"> other people in </w:t>
      </w:r>
      <w:proofErr w:type="spellStart"/>
      <w:r w:rsidR="000D6FCE" w:rsidRPr="009568BD">
        <w:rPr>
          <w:rFonts w:ascii="Times New Roman" w:hAnsi="Times New Roman"/>
          <w:sz w:val="28"/>
          <w:szCs w:val="28"/>
        </w:rPr>
        <w:t>BiTS</w:t>
      </w:r>
      <w:proofErr w:type="spellEnd"/>
      <w:r w:rsidR="000D6FCE" w:rsidRPr="009568BD">
        <w:rPr>
          <w:rFonts w:ascii="Times New Roman" w:hAnsi="Times New Roman"/>
          <w:sz w:val="28"/>
          <w:szCs w:val="28"/>
        </w:rPr>
        <w:t xml:space="preserve"> team providing supports.</w:t>
      </w:r>
    </w:p>
    <w:p w:rsidR="00464741" w:rsidRPr="009568BD" w:rsidRDefault="00556037" w:rsidP="001808D1">
      <w:pPr>
        <w:pStyle w:val="AbstractHeading"/>
        <w:rPr>
          <w:rFonts w:ascii="Times New Roman" w:hAnsi="Times New Roman"/>
          <w:sz w:val="28"/>
          <w:szCs w:val="28"/>
        </w:rPr>
      </w:pPr>
      <w:r w:rsidRPr="009568BD">
        <w:rPr>
          <w:rFonts w:ascii="Times New Roman" w:hAnsi="Times New Roman"/>
          <w:sz w:val="28"/>
          <w:szCs w:val="28"/>
        </w:rPr>
        <w:t>Bibliography/References</w:t>
      </w:r>
    </w:p>
    <w:p w:rsidR="001808D1" w:rsidRPr="009568BD" w:rsidRDefault="001808D1" w:rsidP="0013549D">
      <w:pPr>
        <w:pStyle w:val="Reference"/>
        <w:ind w:left="360"/>
        <w:rPr>
          <w:rFonts w:ascii="Times New Roman" w:hAnsi="Times New Roman"/>
          <w:sz w:val="28"/>
          <w:szCs w:val="28"/>
        </w:rPr>
      </w:pPr>
      <w:bookmarkStart w:id="5" w:name="_Ref319933619"/>
      <w:bookmarkStart w:id="6" w:name="_Ref318729030"/>
      <w:r w:rsidRPr="009568BD">
        <w:rPr>
          <w:rFonts w:ascii="Times New Roman" w:hAnsi="Times New Roman"/>
          <w:sz w:val="28"/>
          <w:szCs w:val="28"/>
        </w:rPr>
        <w:t>The Art of microarchitecture vali</w:t>
      </w:r>
      <w:r w:rsidR="00CA5954" w:rsidRPr="009568BD">
        <w:rPr>
          <w:rFonts w:ascii="Times New Roman" w:hAnsi="Times New Roman"/>
          <w:sz w:val="28"/>
          <w:szCs w:val="28"/>
        </w:rPr>
        <w:t>d</w:t>
      </w:r>
      <w:r w:rsidRPr="009568BD">
        <w:rPr>
          <w:rFonts w:ascii="Times New Roman" w:hAnsi="Times New Roman"/>
          <w:sz w:val="28"/>
          <w:szCs w:val="28"/>
        </w:rPr>
        <w:t>ation</w:t>
      </w:r>
      <w:r w:rsidR="00461AC5" w:rsidRPr="009568BD">
        <w:rPr>
          <w:rFonts w:ascii="Times New Roman" w:hAnsi="Times New Roman"/>
          <w:sz w:val="28"/>
          <w:szCs w:val="28"/>
        </w:rPr>
        <w:t>, June 2011</w:t>
      </w:r>
      <w:bookmarkEnd w:id="5"/>
    </w:p>
    <w:p w:rsidR="001808D1" w:rsidRPr="009568BD" w:rsidRDefault="00461AC5" w:rsidP="0013549D">
      <w:pPr>
        <w:pStyle w:val="Reference"/>
        <w:ind w:left="360"/>
        <w:rPr>
          <w:rFonts w:ascii="Times New Roman" w:hAnsi="Times New Roman"/>
          <w:sz w:val="28"/>
          <w:szCs w:val="28"/>
        </w:rPr>
      </w:pPr>
      <w:bookmarkStart w:id="7" w:name="_Ref319526586"/>
      <w:bookmarkStart w:id="8" w:name="_Ref319967355"/>
      <w:proofErr w:type="spellStart"/>
      <w:r w:rsidRPr="009568BD">
        <w:rPr>
          <w:rFonts w:ascii="Times New Roman" w:hAnsi="Times New Roman"/>
          <w:sz w:val="28"/>
          <w:szCs w:val="28"/>
        </w:rPr>
        <w:t>Yiling</w:t>
      </w:r>
      <w:proofErr w:type="spellEnd"/>
      <w:r w:rsidRPr="009568BD">
        <w:rPr>
          <w:rFonts w:ascii="Times New Roman" w:hAnsi="Times New Roman"/>
          <w:sz w:val="28"/>
          <w:szCs w:val="28"/>
        </w:rPr>
        <w:t xml:space="preserve"> He, </w:t>
      </w:r>
      <w:proofErr w:type="spellStart"/>
      <w:r w:rsidRPr="009568BD">
        <w:rPr>
          <w:rFonts w:ascii="Times New Roman" w:hAnsi="Times New Roman"/>
          <w:sz w:val="28"/>
          <w:szCs w:val="28"/>
        </w:rPr>
        <w:t>Seetharaman</w:t>
      </w:r>
      <w:proofErr w:type="spellEnd"/>
      <w:r w:rsidRPr="009568BD">
        <w:rPr>
          <w:rFonts w:ascii="Times New Roman" w:hAnsi="Times New Roman"/>
          <w:sz w:val="28"/>
          <w:szCs w:val="28"/>
        </w:rPr>
        <w:t xml:space="preserve"> </w:t>
      </w:r>
      <w:proofErr w:type="spellStart"/>
      <w:r w:rsidRPr="009568BD">
        <w:rPr>
          <w:rFonts w:ascii="Times New Roman" w:hAnsi="Times New Roman"/>
          <w:sz w:val="28"/>
          <w:szCs w:val="28"/>
        </w:rPr>
        <w:t>Balasubramanian</w:t>
      </w:r>
      <w:proofErr w:type="spellEnd"/>
      <w:r w:rsidRPr="009568BD">
        <w:rPr>
          <w:rFonts w:ascii="Times New Roman" w:hAnsi="Times New Roman"/>
          <w:sz w:val="28"/>
          <w:szCs w:val="28"/>
        </w:rPr>
        <w:t xml:space="preserve">, </w:t>
      </w:r>
      <w:proofErr w:type="spellStart"/>
      <w:r w:rsidRPr="009568BD">
        <w:rPr>
          <w:rFonts w:ascii="Times New Roman" w:hAnsi="Times New Roman"/>
          <w:sz w:val="28"/>
          <w:szCs w:val="28"/>
        </w:rPr>
        <w:t>Hooi</w:t>
      </w:r>
      <w:proofErr w:type="spellEnd"/>
      <w:r w:rsidRPr="009568BD">
        <w:rPr>
          <w:rFonts w:ascii="Times New Roman" w:hAnsi="Times New Roman"/>
          <w:sz w:val="28"/>
          <w:szCs w:val="28"/>
        </w:rPr>
        <w:t xml:space="preserve"> Koon </w:t>
      </w:r>
      <w:proofErr w:type="spellStart"/>
      <w:r w:rsidRPr="009568BD">
        <w:rPr>
          <w:rFonts w:ascii="Times New Roman" w:hAnsi="Times New Roman"/>
          <w:sz w:val="28"/>
          <w:szCs w:val="28"/>
        </w:rPr>
        <w:t>Ooi</w:t>
      </w:r>
      <w:proofErr w:type="spellEnd"/>
      <w:r w:rsidRPr="009568BD">
        <w:rPr>
          <w:rFonts w:ascii="Times New Roman" w:hAnsi="Times New Roman"/>
          <w:sz w:val="28"/>
          <w:szCs w:val="28"/>
        </w:rPr>
        <w:t xml:space="preserve">, </w:t>
      </w:r>
      <w:proofErr w:type="spellStart"/>
      <w:r w:rsidR="001808D1" w:rsidRPr="009568BD">
        <w:rPr>
          <w:rFonts w:ascii="Times New Roman" w:hAnsi="Times New Roman"/>
          <w:sz w:val="28"/>
          <w:szCs w:val="28"/>
        </w:rPr>
        <w:t>eArchSpec</w:t>
      </w:r>
      <w:proofErr w:type="spellEnd"/>
      <w:r w:rsidR="00F20D8D" w:rsidRPr="009568BD">
        <w:rPr>
          <w:rFonts w:ascii="Times New Roman" w:hAnsi="Times New Roman"/>
          <w:sz w:val="28"/>
          <w:szCs w:val="28"/>
        </w:rPr>
        <w:t>: New</w:t>
      </w:r>
      <w:bookmarkEnd w:id="7"/>
      <w:r w:rsidR="00F20D8D" w:rsidRPr="009568BD">
        <w:rPr>
          <w:rFonts w:ascii="Times New Roman" w:hAnsi="Times New Roman"/>
          <w:sz w:val="28"/>
          <w:szCs w:val="28"/>
        </w:rPr>
        <w:t xml:space="preserve"> </w:t>
      </w:r>
      <w:r w:rsidRPr="009568BD">
        <w:rPr>
          <w:rFonts w:ascii="Times New Roman" w:hAnsi="Times New Roman"/>
          <w:sz w:val="28"/>
          <w:szCs w:val="28"/>
        </w:rPr>
        <w:t>IA32 Architecture Coverage Tool, DTTC</w:t>
      </w:r>
      <w:r w:rsidR="008831F0" w:rsidRPr="009568BD">
        <w:rPr>
          <w:rFonts w:ascii="Times New Roman" w:hAnsi="Times New Roman"/>
          <w:sz w:val="28"/>
          <w:szCs w:val="28"/>
        </w:rPr>
        <w:t>,</w:t>
      </w:r>
      <w:r w:rsidRPr="009568BD">
        <w:rPr>
          <w:rFonts w:ascii="Times New Roman" w:hAnsi="Times New Roman"/>
          <w:sz w:val="28"/>
          <w:szCs w:val="28"/>
        </w:rPr>
        <w:t xml:space="preserve"> 2003</w:t>
      </w:r>
      <w:bookmarkEnd w:id="8"/>
    </w:p>
    <w:p w:rsidR="001808D1" w:rsidRPr="009568BD" w:rsidRDefault="00461AC5" w:rsidP="0013549D">
      <w:pPr>
        <w:pStyle w:val="Reference"/>
        <w:ind w:left="360"/>
        <w:rPr>
          <w:rFonts w:ascii="Times New Roman" w:hAnsi="Times New Roman"/>
          <w:sz w:val="28"/>
          <w:szCs w:val="28"/>
        </w:rPr>
      </w:pPr>
      <w:bookmarkStart w:id="9" w:name="_Ref319437189"/>
      <w:r w:rsidRPr="009568BD">
        <w:rPr>
          <w:rFonts w:ascii="Times New Roman" w:hAnsi="Times New Roman"/>
          <w:sz w:val="28"/>
          <w:szCs w:val="28"/>
        </w:rPr>
        <w:t xml:space="preserve">Keith Mac Donald, </w:t>
      </w:r>
      <w:r w:rsidR="001808D1" w:rsidRPr="009568BD">
        <w:rPr>
          <w:rFonts w:ascii="Times New Roman" w:hAnsi="Times New Roman"/>
          <w:sz w:val="28"/>
          <w:szCs w:val="28"/>
        </w:rPr>
        <w:t>Café</w:t>
      </w:r>
      <w:r w:rsidR="00F20D8D" w:rsidRPr="009568BD">
        <w:rPr>
          <w:rFonts w:ascii="Times New Roman" w:hAnsi="Times New Roman"/>
          <w:sz w:val="28"/>
          <w:szCs w:val="28"/>
        </w:rPr>
        <w:t xml:space="preserve"> Biasing innovation</w:t>
      </w:r>
      <w:bookmarkEnd w:id="9"/>
      <w:r w:rsidRPr="009568BD">
        <w:rPr>
          <w:rFonts w:ascii="Times New Roman" w:hAnsi="Times New Roman"/>
          <w:sz w:val="28"/>
          <w:szCs w:val="28"/>
        </w:rPr>
        <w:t xml:space="preserve"> – Ideas For Other RIT Developers, DTTC</w:t>
      </w:r>
      <w:r w:rsidR="008831F0" w:rsidRPr="009568BD">
        <w:rPr>
          <w:rFonts w:ascii="Times New Roman" w:hAnsi="Times New Roman"/>
          <w:sz w:val="28"/>
          <w:szCs w:val="28"/>
        </w:rPr>
        <w:t>,</w:t>
      </w:r>
      <w:r w:rsidRPr="009568BD">
        <w:rPr>
          <w:rFonts w:ascii="Times New Roman" w:hAnsi="Times New Roman"/>
          <w:sz w:val="28"/>
          <w:szCs w:val="28"/>
        </w:rPr>
        <w:t xml:space="preserve"> 2007</w:t>
      </w:r>
    </w:p>
    <w:p w:rsidR="0013549D" w:rsidRPr="009568BD" w:rsidRDefault="00461AC5" w:rsidP="0013549D">
      <w:pPr>
        <w:pStyle w:val="Reference"/>
        <w:ind w:left="360"/>
        <w:rPr>
          <w:rFonts w:ascii="Times New Roman" w:hAnsi="Times New Roman"/>
          <w:sz w:val="28"/>
          <w:szCs w:val="28"/>
        </w:rPr>
      </w:pPr>
      <w:bookmarkStart w:id="10" w:name="_Ref318897644"/>
      <w:r w:rsidRPr="009568BD">
        <w:rPr>
          <w:rFonts w:ascii="Times New Roman" w:hAnsi="Times New Roman"/>
          <w:sz w:val="28"/>
          <w:szCs w:val="28"/>
        </w:rPr>
        <w:t xml:space="preserve">Alan Page, Ken Johnston, </w:t>
      </w:r>
      <w:proofErr w:type="spellStart"/>
      <w:r w:rsidRPr="009568BD">
        <w:rPr>
          <w:rFonts w:ascii="Times New Roman" w:hAnsi="Times New Roman"/>
          <w:sz w:val="28"/>
          <w:szCs w:val="28"/>
        </w:rPr>
        <w:t>Bj</w:t>
      </w:r>
      <w:proofErr w:type="spellEnd"/>
      <w:r w:rsidRPr="009568BD">
        <w:rPr>
          <w:rFonts w:ascii="Times New Roman" w:hAnsi="Times New Roman"/>
          <w:sz w:val="28"/>
          <w:szCs w:val="28"/>
        </w:rPr>
        <w:t xml:space="preserve"> </w:t>
      </w:r>
      <w:proofErr w:type="spellStart"/>
      <w:r w:rsidRPr="009568BD">
        <w:rPr>
          <w:rFonts w:ascii="Times New Roman" w:hAnsi="Times New Roman"/>
          <w:sz w:val="28"/>
          <w:szCs w:val="28"/>
        </w:rPr>
        <w:t>Rollison</w:t>
      </w:r>
      <w:proofErr w:type="spellEnd"/>
      <w:r w:rsidRPr="009568BD">
        <w:rPr>
          <w:rFonts w:ascii="Times New Roman" w:hAnsi="Times New Roman"/>
          <w:sz w:val="28"/>
          <w:szCs w:val="28"/>
        </w:rPr>
        <w:t xml:space="preserve">, </w:t>
      </w:r>
      <w:r w:rsidR="0013549D" w:rsidRPr="009568BD">
        <w:rPr>
          <w:rFonts w:ascii="Times New Roman" w:hAnsi="Times New Roman"/>
          <w:sz w:val="28"/>
          <w:szCs w:val="28"/>
        </w:rPr>
        <w:t xml:space="preserve">How </w:t>
      </w:r>
      <w:r w:rsidRPr="009568BD">
        <w:rPr>
          <w:rFonts w:ascii="Times New Roman" w:hAnsi="Times New Roman"/>
          <w:sz w:val="28"/>
          <w:szCs w:val="28"/>
        </w:rPr>
        <w:t>W</w:t>
      </w:r>
      <w:r w:rsidR="0013549D" w:rsidRPr="009568BD">
        <w:rPr>
          <w:rFonts w:ascii="Times New Roman" w:hAnsi="Times New Roman"/>
          <w:sz w:val="28"/>
          <w:szCs w:val="28"/>
        </w:rPr>
        <w:t xml:space="preserve">e </w:t>
      </w:r>
      <w:r w:rsidRPr="009568BD">
        <w:rPr>
          <w:rFonts w:ascii="Times New Roman" w:hAnsi="Times New Roman"/>
          <w:sz w:val="28"/>
          <w:szCs w:val="28"/>
        </w:rPr>
        <w:t>T</w:t>
      </w:r>
      <w:r w:rsidR="0013549D" w:rsidRPr="009568BD">
        <w:rPr>
          <w:rFonts w:ascii="Times New Roman" w:hAnsi="Times New Roman"/>
          <w:sz w:val="28"/>
          <w:szCs w:val="28"/>
        </w:rPr>
        <w:t xml:space="preserve">est </w:t>
      </w:r>
      <w:r w:rsidRPr="009568BD">
        <w:rPr>
          <w:rFonts w:ascii="Times New Roman" w:hAnsi="Times New Roman"/>
          <w:sz w:val="28"/>
          <w:szCs w:val="28"/>
        </w:rPr>
        <w:t>S</w:t>
      </w:r>
      <w:r w:rsidR="0013549D" w:rsidRPr="009568BD">
        <w:rPr>
          <w:rFonts w:ascii="Times New Roman" w:hAnsi="Times New Roman"/>
          <w:sz w:val="28"/>
          <w:szCs w:val="28"/>
        </w:rPr>
        <w:t>oftware at Microsoft</w:t>
      </w:r>
      <w:bookmarkEnd w:id="6"/>
      <w:bookmarkEnd w:id="10"/>
    </w:p>
    <w:p w:rsidR="001808D1" w:rsidRPr="009568BD" w:rsidRDefault="00461AC5" w:rsidP="0013549D">
      <w:pPr>
        <w:pStyle w:val="Reference"/>
        <w:ind w:left="360"/>
        <w:rPr>
          <w:rFonts w:ascii="Times New Roman" w:hAnsi="Times New Roman"/>
          <w:sz w:val="28"/>
          <w:szCs w:val="28"/>
        </w:rPr>
      </w:pPr>
      <w:bookmarkStart w:id="11" w:name="_Ref319778073"/>
      <w:proofErr w:type="spellStart"/>
      <w:r w:rsidRPr="009568BD">
        <w:rPr>
          <w:rFonts w:ascii="Times New Roman" w:hAnsi="Times New Roman"/>
          <w:sz w:val="28"/>
          <w:szCs w:val="28"/>
        </w:rPr>
        <w:t>Glenford</w:t>
      </w:r>
      <w:proofErr w:type="spellEnd"/>
      <w:r w:rsidRPr="009568BD">
        <w:rPr>
          <w:rFonts w:ascii="Times New Roman" w:hAnsi="Times New Roman"/>
          <w:sz w:val="28"/>
          <w:szCs w:val="28"/>
        </w:rPr>
        <w:t xml:space="preserve"> J. Myers, Tom </w:t>
      </w:r>
      <w:proofErr w:type="spellStart"/>
      <w:r w:rsidRPr="009568BD">
        <w:rPr>
          <w:rFonts w:ascii="Times New Roman" w:hAnsi="Times New Roman"/>
          <w:sz w:val="28"/>
          <w:szCs w:val="28"/>
        </w:rPr>
        <w:t>Badgett</w:t>
      </w:r>
      <w:proofErr w:type="spellEnd"/>
      <w:r w:rsidRPr="009568BD">
        <w:rPr>
          <w:rFonts w:ascii="Times New Roman" w:hAnsi="Times New Roman"/>
          <w:sz w:val="28"/>
          <w:szCs w:val="28"/>
        </w:rPr>
        <w:t xml:space="preserve">, Todd M. Thomas, Corey Sandler, </w:t>
      </w:r>
      <w:r w:rsidR="001808D1" w:rsidRPr="009568BD">
        <w:rPr>
          <w:rFonts w:ascii="Times New Roman" w:hAnsi="Times New Roman"/>
          <w:sz w:val="28"/>
          <w:szCs w:val="28"/>
        </w:rPr>
        <w:t xml:space="preserve">The Art of Software </w:t>
      </w:r>
      <w:r w:rsidRPr="009568BD">
        <w:rPr>
          <w:rFonts w:ascii="Times New Roman" w:hAnsi="Times New Roman"/>
          <w:sz w:val="28"/>
          <w:szCs w:val="28"/>
        </w:rPr>
        <w:t>T</w:t>
      </w:r>
      <w:r w:rsidR="001808D1" w:rsidRPr="009568BD">
        <w:rPr>
          <w:rFonts w:ascii="Times New Roman" w:hAnsi="Times New Roman"/>
          <w:sz w:val="28"/>
          <w:szCs w:val="28"/>
        </w:rPr>
        <w:t>esting</w:t>
      </w:r>
      <w:bookmarkEnd w:id="11"/>
    </w:p>
    <w:p w:rsidR="008B6304" w:rsidRPr="009568BD" w:rsidRDefault="00461AC5" w:rsidP="001808D1">
      <w:pPr>
        <w:pStyle w:val="Reference"/>
        <w:ind w:left="360"/>
        <w:rPr>
          <w:rFonts w:ascii="Times New Roman" w:hAnsi="Times New Roman"/>
          <w:sz w:val="28"/>
          <w:szCs w:val="28"/>
        </w:rPr>
      </w:pPr>
      <w:bookmarkStart w:id="12" w:name="_Ref319010888"/>
      <w:bookmarkStart w:id="13" w:name="_Ref319960804"/>
      <w:proofErr w:type="spellStart"/>
      <w:r w:rsidRPr="009568BD">
        <w:rPr>
          <w:rFonts w:ascii="Times New Roman" w:hAnsi="Times New Roman"/>
          <w:sz w:val="28"/>
          <w:szCs w:val="28"/>
        </w:rPr>
        <w:t>Anshuman</w:t>
      </w:r>
      <w:proofErr w:type="spellEnd"/>
      <w:r w:rsidRPr="009568BD">
        <w:rPr>
          <w:rFonts w:ascii="Times New Roman" w:hAnsi="Times New Roman"/>
          <w:sz w:val="28"/>
          <w:szCs w:val="28"/>
        </w:rPr>
        <w:t xml:space="preserve"> S </w:t>
      </w:r>
      <w:proofErr w:type="spellStart"/>
      <w:r w:rsidRPr="009568BD">
        <w:rPr>
          <w:rFonts w:ascii="Times New Roman" w:hAnsi="Times New Roman"/>
          <w:sz w:val="28"/>
          <w:szCs w:val="28"/>
        </w:rPr>
        <w:t>Nadkarni</w:t>
      </w:r>
      <w:proofErr w:type="spellEnd"/>
      <w:r w:rsidRPr="009568BD">
        <w:rPr>
          <w:rFonts w:ascii="Times New Roman" w:hAnsi="Times New Roman"/>
          <w:sz w:val="28"/>
          <w:szCs w:val="28"/>
        </w:rPr>
        <w:t xml:space="preserve">, Tom </w:t>
      </w:r>
      <w:proofErr w:type="spellStart"/>
      <w:r w:rsidRPr="009568BD">
        <w:rPr>
          <w:rFonts w:ascii="Times New Roman" w:hAnsi="Times New Roman"/>
          <w:sz w:val="28"/>
          <w:szCs w:val="28"/>
        </w:rPr>
        <w:t>Kenville</w:t>
      </w:r>
      <w:proofErr w:type="spellEnd"/>
      <w:r w:rsidRPr="009568BD">
        <w:rPr>
          <w:rFonts w:ascii="Times New Roman" w:hAnsi="Times New Roman"/>
          <w:sz w:val="28"/>
          <w:szCs w:val="28"/>
        </w:rPr>
        <w:t xml:space="preserve">, </w:t>
      </w:r>
      <w:proofErr w:type="spellStart"/>
      <w:r w:rsidR="008B6304" w:rsidRPr="009568BD">
        <w:rPr>
          <w:rFonts w:ascii="Times New Roman" w:hAnsi="Times New Roman"/>
          <w:sz w:val="28"/>
          <w:szCs w:val="28"/>
        </w:rPr>
        <w:t>TiGeR</w:t>
      </w:r>
      <w:proofErr w:type="spellEnd"/>
      <w:r w:rsidR="008B6304" w:rsidRPr="009568BD">
        <w:rPr>
          <w:rFonts w:ascii="Times New Roman" w:hAnsi="Times New Roman"/>
          <w:sz w:val="28"/>
          <w:szCs w:val="28"/>
        </w:rPr>
        <w:t xml:space="preserve">, the </w:t>
      </w:r>
      <w:proofErr w:type="spellStart"/>
      <w:r w:rsidR="008B6304" w:rsidRPr="009568BD">
        <w:rPr>
          <w:rFonts w:ascii="Times New Roman" w:hAnsi="Times New Roman"/>
          <w:sz w:val="28"/>
          <w:szCs w:val="28"/>
        </w:rPr>
        <w:t>Transmeta</w:t>
      </w:r>
      <w:proofErr w:type="spellEnd"/>
      <w:r w:rsidR="008B6304" w:rsidRPr="009568BD">
        <w:rPr>
          <w:rFonts w:ascii="Times New Roman" w:hAnsi="Times New Roman"/>
          <w:sz w:val="28"/>
          <w:szCs w:val="28"/>
        </w:rPr>
        <w:t xml:space="preserve"> Instruction </w:t>
      </w:r>
      <w:proofErr w:type="spellStart"/>
      <w:r w:rsidR="008B6304" w:rsidRPr="009568BD">
        <w:rPr>
          <w:rFonts w:ascii="Times New Roman" w:hAnsi="Times New Roman"/>
          <w:sz w:val="28"/>
          <w:szCs w:val="28"/>
        </w:rPr>
        <w:t>GEneratoR</w:t>
      </w:r>
      <w:proofErr w:type="spellEnd"/>
      <w:r w:rsidR="008B6304" w:rsidRPr="009568BD">
        <w:rPr>
          <w:rFonts w:ascii="Times New Roman" w:hAnsi="Times New Roman"/>
          <w:sz w:val="28"/>
          <w:szCs w:val="28"/>
        </w:rPr>
        <w:t>: A production based, pseudo random instruction, x86 test generator</w:t>
      </w:r>
      <w:bookmarkEnd w:id="12"/>
      <w:r w:rsidR="008831F0" w:rsidRPr="009568BD">
        <w:rPr>
          <w:rFonts w:ascii="Times New Roman" w:hAnsi="Times New Roman"/>
          <w:sz w:val="28"/>
          <w:szCs w:val="28"/>
        </w:rPr>
        <w:t>, IEEE 2004</w:t>
      </w:r>
      <w:bookmarkEnd w:id="13"/>
    </w:p>
    <w:p w:rsidR="00AB5807" w:rsidRPr="009568BD" w:rsidRDefault="008831F0" w:rsidP="001808D1">
      <w:pPr>
        <w:pStyle w:val="Reference"/>
        <w:ind w:left="360"/>
        <w:rPr>
          <w:rFonts w:ascii="Times New Roman" w:hAnsi="Times New Roman"/>
          <w:sz w:val="28"/>
          <w:szCs w:val="28"/>
        </w:rPr>
      </w:pPr>
      <w:bookmarkStart w:id="14" w:name="_Ref319010870"/>
      <w:r w:rsidRPr="009568BD">
        <w:rPr>
          <w:rFonts w:ascii="Times New Roman" w:hAnsi="Times New Roman"/>
          <w:sz w:val="28"/>
          <w:szCs w:val="28"/>
        </w:rPr>
        <w:lastRenderedPageBreak/>
        <w:t xml:space="preserve">Jiong Gong, Pandit Amol, Christopher Lishka, et al, </w:t>
      </w:r>
      <w:r w:rsidR="00AB5807" w:rsidRPr="009568BD">
        <w:rPr>
          <w:rFonts w:ascii="Times New Roman" w:hAnsi="Times New Roman"/>
          <w:sz w:val="28"/>
          <w:szCs w:val="28"/>
        </w:rPr>
        <w:t>Validate Software with Café: Challenges and BKMs</w:t>
      </w:r>
      <w:bookmarkEnd w:id="14"/>
      <w:r w:rsidRPr="009568BD">
        <w:rPr>
          <w:rFonts w:ascii="Times New Roman" w:hAnsi="Times New Roman"/>
          <w:sz w:val="28"/>
          <w:szCs w:val="28"/>
        </w:rPr>
        <w:t>, DTTC, 2011</w:t>
      </w:r>
    </w:p>
    <w:p w:rsidR="00BA3C1E" w:rsidRPr="009568BD" w:rsidRDefault="008831F0" w:rsidP="001808D1">
      <w:pPr>
        <w:pStyle w:val="Reference"/>
        <w:ind w:left="360"/>
        <w:rPr>
          <w:rFonts w:ascii="Times New Roman" w:hAnsi="Times New Roman"/>
          <w:sz w:val="28"/>
          <w:szCs w:val="28"/>
        </w:rPr>
      </w:pPr>
      <w:bookmarkStart w:id="15" w:name="_Ref319613262"/>
      <w:bookmarkStart w:id="16" w:name="_Ref319675639"/>
      <w:r w:rsidRPr="009568BD">
        <w:rPr>
          <w:rFonts w:ascii="Times New Roman" w:hAnsi="Times New Roman"/>
          <w:sz w:val="28"/>
          <w:szCs w:val="28"/>
        </w:rPr>
        <w:t>ARM Architecture Reference M</w:t>
      </w:r>
      <w:r w:rsidR="00BA3C1E" w:rsidRPr="009568BD">
        <w:rPr>
          <w:rFonts w:ascii="Times New Roman" w:hAnsi="Times New Roman"/>
          <w:sz w:val="28"/>
          <w:szCs w:val="28"/>
        </w:rPr>
        <w:t>anual</w:t>
      </w:r>
      <w:bookmarkEnd w:id="15"/>
      <w:r w:rsidRPr="009568BD">
        <w:rPr>
          <w:rFonts w:ascii="Times New Roman" w:hAnsi="Times New Roman"/>
          <w:sz w:val="28"/>
          <w:szCs w:val="28"/>
        </w:rPr>
        <w:t>, 2010</w:t>
      </w:r>
      <w:bookmarkEnd w:id="16"/>
    </w:p>
    <w:p w:rsidR="00373142" w:rsidRPr="009568BD" w:rsidRDefault="005B510E" w:rsidP="001808D1">
      <w:pPr>
        <w:pStyle w:val="Reference"/>
        <w:ind w:left="360"/>
        <w:rPr>
          <w:rFonts w:ascii="Times New Roman" w:hAnsi="Times New Roman"/>
          <w:sz w:val="28"/>
          <w:szCs w:val="28"/>
        </w:rPr>
      </w:pPr>
      <w:bookmarkStart w:id="17" w:name="_Ref319967598"/>
      <w:r w:rsidRPr="009568BD">
        <w:rPr>
          <w:rFonts w:ascii="Times New Roman" w:hAnsi="Times New Roman"/>
          <w:sz w:val="28"/>
          <w:szCs w:val="28"/>
        </w:rPr>
        <w:t>Café User’s Guide Vol. 1 and 2, Version 2.3, Jan 2007</w:t>
      </w:r>
      <w:bookmarkEnd w:id="17"/>
    </w:p>
    <w:p w:rsidR="00373142" w:rsidRPr="009568BD" w:rsidRDefault="008831F0" w:rsidP="001808D1">
      <w:pPr>
        <w:pStyle w:val="Reference"/>
        <w:ind w:left="360"/>
        <w:rPr>
          <w:rFonts w:ascii="Times New Roman" w:hAnsi="Times New Roman"/>
          <w:sz w:val="28"/>
          <w:szCs w:val="28"/>
        </w:rPr>
      </w:pPr>
      <w:bookmarkStart w:id="18" w:name="_Ref319619491"/>
      <w:r w:rsidRPr="009568BD">
        <w:rPr>
          <w:rFonts w:ascii="Times New Roman" w:hAnsi="Times New Roman"/>
          <w:sz w:val="28"/>
          <w:szCs w:val="28"/>
        </w:rPr>
        <w:t xml:space="preserve">D. C. </w:t>
      </w:r>
      <w:proofErr w:type="spellStart"/>
      <w:r w:rsidRPr="009568BD">
        <w:rPr>
          <w:rFonts w:ascii="Times New Roman" w:hAnsi="Times New Roman"/>
          <w:sz w:val="28"/>
          <w:szCs w:val="28"/>
        </w:rPr>
        <w:t>Henkemeyer</w:t>
      </w:r>
      <w:proofErr w:type="spellEnd"/>
      <w:r w:rsidRPr="009568BD">
        <w:rPr>
          <w:rFonts w:ascii="Times New Roman" w:hAnsi="Times New Roman"/>
          <w:sz w:val="28"/>
          <w:szCs w:val="28"/>
        </w:rPr>
        <w:t>, Using Café in P</w:t>
      </w:r>
      <w:r w:rsidR="00E56144" w:rsidRPr="009568BD">
        <w:rPr>
          <w:rFonts w:ascii="Times New Roman" w:hAnsi="Times New Roman"/>
          <w:sz w:val="28"/>
          <w:szCs w:val="28"/>
        </w:rPr>
        <w:t>re-</w:t>
      </w:r>
      <w:r w:rsidRPr="009568BD">
        <w:rPr>
          <w:rFonts w:ascii="Times New Roman" w:hAnsi="Times New Roman"/>
          <w:sz w:val="28"/>
          <w:szCs w:val="28"/>
        </w:rPr>
        <w:t>S</w:t>
      </w:r>
      <w:r w:rsidR="00E56144" w:rsidRPr="009568BD">
        <w:rPr>
          <w:rFonts w:ascii="Times New Roman" w:hAnsi="Times New Roman"/>
          <w:sz w:val="28"/>
          <w:szCs w:val="28"/>
        </w:rPr>
        <w:t xml:space="preserve">ilicon </w:t>
      </w:r>
      <w:r w:rsidRPr="009568BD">
        <w:rPr>
          <w:rFonts w:ascii="Times New Roman" w:hAnsi="Times New Roman"/>
          <w:sz w:val="28"/>
          <w:szCs w:val="28"/>
        </w:rPr>
        <w:t>V</w:t>
      </w:r>
      <w:r w:rsidR="00E56144" w:rsidRPr="009568BD">
        <w:rPr>
          <w:rFonts w:ascii="Times New Roman" w:hAnsi="Times New Roman"/>
          <w:sz w:val="28"/>
          <w:szCs w:val="28"/>
        </w:rPr>
        <w:t>alidation</w:t>
      </w:r>
      <w:r w:rsidRPr="009568BD">
        <w:rPr>
          <w:rFonts w:ascii="Times New Roman" w:hAnsi="Times New Roman"/>
          <w:sz w:val="28"/>
          <w:szCs w:val="28"/>
        </w:rPr>
        <w:t>, DTTC, 2008</w:t>
      </w:r>
      <w:bookmarkEnd w:id="18"/>
    </w:p>
    <w:p w:rsidR="00E56144" w:rsidRPr="009568BD" w:rsidRDefault="008831F0" w:rsidP="001808D1">
      <w:pPr>
        <w:pStyle w:val="Reference"/>
        <w:ind w:left="360"/>
        <w:rPr>
          <w:rFonts w:ascii="Times New Roman" w:hAnsi="Times New Roman"/>
          <w:sz w:val="28"/>
          <w:szCs w:val="28"/>
        </w:rPr>
      </w:pPr>
      <w:bookmarkStart w:id="19" w:name="_Ref319608236"/>
      <w:r w:rsidRPr="009568BD">
        <w:rPr>
          <w:rFonts w:ascii="Times New Roman" w:hAnsi="Times New Roman"/>
          <w:sz w:val="28"/>
          <w:szCs w:val="28"/>
        </w:rPr>
        <w:t xml:space="preserve">Young Wang, Xiangning Ma, Haihao Shen, et al, </w:t>
      </w:r>
      <w:r w:rsidR="00E56144" w:rsidRPr="009568BD">
        <w:rPr>
          <w:rFonts w:ascii="Times New Roman" w:hAnsi="Times New Roman"/>
          <w:sz w:val="28"/>
          <w:szCs w:val="28"/>
        </w:rPr>
        <w:t xml:space="preserve">Tracking </w:t>
      </w:r>
      <w:r w:rsidRPr="009568BD">
        <w:rPr>
          <w:rFonts w:ascii="Times New Roman" w:hAnsi="Times New Roman"/>
          <w:sz w:val="28"/>
          <w:szCs w:val="28"/>
        </w:rPr>
        <w:t>S</w:t>
      </w:r>
      <w:r w:rsidR="00E56144" w:rsidRPr="009568BD">
        <w:rPr>
          <w:rFonts w:ascii="Times New Roman" w:hAnsi="Times New Roman"/>
          <w:sz w:val="28"/>
          <w:szCs w:val="28"/>
        </w:rPr>
        <w:t xml:space="preserve">oftware </w:t>
      </w:r>
      <w:r w:rsidRPr="009568BD">
        <w:rPr>
          <w:rFonts w:ascii="Times New Roman" w:hAnsi="Times New Roman"/>
          <w:sz w:val="28"/>
          <w:szCs w:val="28"/>
        </w:rPr>
        <w:t>Q</w:t>
      </w:r>
      <w:r w:rsidR="00E56144" w:rsidRPr="009568BD">
        <w:rPr>
          <w:rFonts w:ascii="Times New Roman" w:hAnsi="Times New Roman"/>
          <w:sz w:val="28"/>
          <w:szCs w:val="28"/>
        </w:rPr>
        <w:t xml:space="preserve">uality with </w:t>
      </w:r>
      <w:r w:rsidRPr="009568BD">
        <w:rPr>
          <w:rFonts w:ascii="Times New Roman" w:hAnsi="Times New Roman"/>
          <w:sz w:val="28"/>
          <w:szCs w:val="28"/>
        </w:rPr>
        <w:t>H</w:t>
      </w:r>
      <w:r w:rsidR="00E56144" w:rsidRPr="009568BD">
        <w:rPr>
          <w:rFonts w:ascii="Times New Roman" w:hAnsi="Times New Roman"/>
          <w:sz w:val="28"/>
          <w:szCs w:val="28"/>
        </w:rPr>
        <w:t>ealth Metrics</w:t>
      </w:r>
      <w:bookmarkEnd w:id="19"/>
      <w:r w:rsidRPr="009568BD">
        <w:rPr>
          <w:rFonts w:ascii="Times New Roman" w:hAnsi="Times New Roman"/>
          <w:sz w:val="28"/>
          <w:szCs w:val="28"/>
        </w:rPr>
        <w:t>, DTTC, 2011</w:t>
      </w:r>
    </w:p>
    <w:p w:rsidR="00F7779C" w:rsidRPr="009568BD" w:rsidRDefault="006D4BD6" w:rsidP="00F7779C">
      <w:pPr>
        <w:pStyle w:val="Reference"/>
        <w:ind w:left="360"/>
        <w:rPr>
          <w:rFonts w:ascii="Times New Roman" w:hAnsi="Times New Roman"/>
          <w:sz w:val="28"/>
          <w:szCs w:val="28"/>
        </w:rPr>
      </w:pPr>
      <w:bookmarkStart w:id="20" w:name="_Ref319916176"/>
      <w:r w:rsidRPr="009568BD">
        <w:rPr>
          <w:rFonts w:ascii="Times New Roman" w:hAnsi="Times New Roman"/>
          <w:sz w:val="28"/>
          <w:szCs w:val="28"/>
        </w:rPr>
        <w:t xml:space="preserve">RAVEN: </w:t>
      </w:r>
      <w:hyperlink r:id="rId19" w:history="1">
        <w:r w:rsidR="00F7779C" w:rsidRPr="009568BD">
          <w:rPr>
            <w:rStyle w:val="Hyperlink"/>
            <w:rFonts w:ascii="Times New Roman" w:hAnsi="Times New Roman"/>
            <w:sz w:val="28"/>
            <w:szCs w:val="28"/>
          </w:rPr>
          <w:t>http://www.arm.com/community/partners/display_product/rw/ProductId/5171/</w:t>
        </w:r>
      </w:hyperlink>
      <w:bookmarkEnd w:id="20"/>
    </w:p>
    <w:bookmarkEnd w:id="0"/>
    <w:p w:rsidR="008A378C" w:rsidRPr="009568BD" w:rsidRDefault="008A378C" w:rsidP="004F52EB">
      <w:pPr>
        <w:pStyle w:val="Reference"/>
        <w:numPr>
          <w:ilvl w:val="0"/>
          <w:numId w:val="0"/>
        </w:numPr>
        <w:rPr>
          <w:rFonts w:ascii="Times New Roman" w:hAnsi="Times New Roman"/>
          <w:sz w:val="28"/>
          <w:szCs w:val="28"/>
        </w:rPr>
      </w:pPr>
    </w:p>
    <w:sectPr w:rsidR="008A378C" w:rsidRPr="009568BD" w:rsidSect="0030555D">
      <w:footerReference w:type="even" r:id="rId20"/>
      <w:footerReference w:type="default" r:id="rId21"/>
      <w:type w:val="continuous"/>
      <w:pgSz w:w="12240" w:h="15840" w:code="1"/>
      <w:pgMar w:top="720" w:right="2160" w:bottom="1440" w:left="216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B6" w:rsidRDefault="00A20AB6">
      <w:r>
        <w:separator/>
      </w:r>
    </w:p>
  </w:endnote>
  <w:endnote w:type="continuationSeparator" w:id="0">
    <w:p w:rsidR="00A20AB6" w:rsidRDefault="00A2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AF" w:rsidRDefault="00C116AF" w:rsidP="002B1833">
    <w:pPr>
      <w:pStyle w:val="Footer"/>
      <w:pBdr>
        <w:top w:val="single" w:sz="12" w:space="1" w:color="auto"/>
      </w:pBdr>
    </w:pPr>
    <w:r>
      <w:t xml:space="preserve">DTTC </w:t>
    </w:r>
    <w:ins w:id="21" w:author="bwarrick" w:date="2012-02-12T20:18:00Z">
      <w:r>
        <w:t>2012</w:t>
      </w:r>
    </w:ins>
    <w:r>
      <w:t xml:space="preserve">                                                                                                                               Intel Confidential - </w:t>
    </w:r>
    <w:r w:rsidR="00B8486B">
      <w:fldChar w:fldCharType="begin"/>
    </w:r>
    <w:r>
      <w:instrText xml:space="preserve"> PAGE </w:instrText>
    </w:r>
    <w:r w:rsidR="00B8486B">
      <w:fldChar w:fldCharType="separate"/>
    </w:r>
    <w:r w:rsidR="009568BD">
      <w:rPr>
        <w:noProof/>
      </w:rPr>
      <w:t>12</w:t>
    </w:r>
    <w:r w:rsidR="00B8486B">
      <w:rPr>
        <w:noProof/>
      </w:rPr>
      <w:fldChar w:fldCharType="end"/>
    </w:r>
  </w:p>
  <w:p w:rsidR="00C116AF" w:rsidRDefault="00C116AF">
    <w:pPr>
      <w:pStyle w:val="Footer"/>
    </w:pPr>
    <w:r>
      <w:tab/>
      <w:t>An Efficient Directed Random Instruction Tester for High Coverage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AF" w:rsidRDefault="00C116AF" w:rsidP="002B1833">
    <w:pPr>
      <w:pStyle w:val="Footer"/>
      <w:pBdr>
        <w:top w:val="single" w:sz="12" w:space="1" w:color="auto"/>
      </w:pBdr>
    </w:pPr>
    <w:r>
      <w:t>DTTC 201</w:t>
    </w:r>
    <w:ins w:id="22" w:author="bwarrick" w:date="2012-02-12T20:20:00Z">
      <w:r>
        <w:t>2</w:t>
      </w:r>
    </w:ins>
    <w:r>
      <w:t xml:space="preserve">                               </w:t>
    </w:r>
    <w:r>
      <w:tab/>
      <w:t xml:space="preserve">                                                                                              Intel Confidential - </w:t>
    </w:r>
    <w:r w:rsidR="00B8486B">
      <w:fldChar w:fldCharType="begin"/>
    </w:r>
    <w:r>
      <w:instrText xml:space="preserve"> PAGE </w:instrText>
    </w:r>
    <w:r w:rsidR="00B8486B">
      <w:fldChar w:fldCharType="separate"/>
    </w:r>
    <w:r w:rsidR="009568BD">
      <w:rPr>
        <w:noProof/>
      </w:rPr>
      <w:t>13</w:t>
    </w:r>
    <w:r w:rsidR="00B8486B">
      <w:rPr>
        <w:noProof/>
      </w:rPr>
      <w:fldChar w:fldCharType="end"/>
    </w:r>
  </w:p>
  <w:p w:rsidR="00C116AF" w:rsidRDefault="00C116AF">
    <w:pPr>
      <w:pStyle w:val="Footer"/>
      <w:pBdr>
        <w:top w:val="single" w:sz="12" w:space="1" w:color="auto"/>
      </w:pBdr>
    </w:pPr>
    <w:r>
      <w:tab/>
    </w:r>
    <w:bookmarkStart w:id="23" w:name="OLE_LINK1"/>
    <w:bookmarkStart w:id="24" w:name="OLE_LINK2"/>
    <w:r>
      <w:t>An Efficient Directed Random Instruction Tester for High Coverage</w:t>
    </w:r>
  </w:p>
  <w:bookmarkEnd w:id="23"/>
  <w:bookmarkEnd w:id="24"/>
  <w:p w:rsidR="00C116AF" w:rsidRDefault="00C116AF">
    <w:pPr>
      <w:pStyle w:val="Footer"/>
      <w:pBdr>
        <w:top w:val="single" w:sz="12"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B6" w:rsidRDefault="00A20AB6">
      <w:r>
        <w:separator/>
      </w:r>
    </w:p>
  </w:footnote>
  <w:footnote w:type="continuationSeparator" w:id="0">
    <w:p w:rsidR="00A20AB6" w:rsidRDefault="00A20A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A6C84B8"/>
    <w:lvl w:ilvl="0">
      <w:numFmt w:val="decimal"/>
      <w:pStyle w:val="Bulletdot"/>
      <w:lvlText w:val="*"/>
      <w:lvlJc w:val="left"/>
    </w:lvl>
  </w:abstractNum>
  <w:abstractNum w:abstractNumId="1">
    <w:nsid w:val="038B21A8"/>
    <w:multiLevelType w:val="hybridMultilevel"/>
    <w:tmpl w:val="B6E401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590BB2"/>
    <w:multiLevelType w:val="hybridMultilevel"/>
    <w:tmpl w:val="CF3CD754"/>
    <w:lvl w:ilvl="0" w:tplc="9072EEF8">
      <w:start w:val="1"/>
      <w:numFmt w:val="decimal"/>
      <w:pStyle w:val="Reference"/>
      <w:lvlText w:val="[%1] "/>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102EDE"/>
    <w:multiLevelType w:val="multilevel"/>
    <w:tmpl w:val="CE3A4132"/>
    <w:lvl w:ilvl="0">
      <w:start w:val="1"/>
      <w:numFmt w:val="decimal"/>
      <w:pStyle w:val="Level1"/>
      <w:lvlText w:val="%1."/>
      <w:lvlJc w:val="left"/>
      <w:pPr>
        <w:tabs>
          <w:tab w:val="num" w:pos="360"/>
        </w:tabs>
        <w:ind w:left="1440" w:hanging="360"/>
      </w:pPr>
      <w:rPr>
        <w:rFonts w:hint="default"/>
      </w:rPr>
    </w:lvl>
    <w:lvl w:ilvl="1">
      <w:start w:val="1"/>
      <w:numFmt w:val="decimal"/>
      <w:pStyle w:val="Level2"/>
      <w:lvlText w:val="%1.%2."/>
      <w:lvlJc w:val="left"/>
      <w:pPr>
        <w:tabs>
          <w:tab w:val="num" w:pos="0"/>
        </w:tabs>
        <w:ind w:left="216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59774BC"/>
    <w:multiLevelType w:val="hybridMultilevel"/>
    <w:tmpl w:val="E36EB1FE"/>
    <w:lvl w:ilvl="0" w:tplc="9E0A5674">
      <w:start w:val="1"/>
      <w:numFmt w:val="upperLetter"/>
      <w:pStyle w:val="EnumAlpha"/>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E10E0A"/>
    <w:multiLevelType w:val="hybridMultilevel"/>
    <w:tmpl w:val="04E048A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7E50E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4D26993"/>
    <w:multiLevelType w:val="hybridMultilevel"/>
    <w:tmpl w:val="D0861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47322D"/>
    <w:multiLevelType w:val="hybridMultilevel"/>
    <w:tmpl w:val="2C3ED1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263F04"/>
    <w:multiLevelType w:val="hybridMultilevel"/>
    <w:tmpl w:val="601C8642"/>
    <w:lvl w:ilvl="0" w:tplc="04090019">
      <w:start w:val="1"/>
      <w:numFmt w:val="lowerLetter"/>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nsid w:val="4F9672B4"/>
    <w:multiLevelType w:val="hybridMultilevel"/>
    <w:tmpl w:val="74D21E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704643"/>
    <w:multiLevelType w:val="multilevel"/>
    <w:tmpl w:val="CEB47938"/>
    <w:lvl w:ilvl="0">
      <w:start w:val="1"/>
      <w:numFmt w:val="decimal"/>
      <w:pStyle w:val="NumHeading"/>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2">
    <w:nsid w:val="6C5D0107"/>
    <w:multiLevelType w:val="hybridMultilevel"/>
    <w:tmpl w:val="CD2244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E54762"/>
    <w:multiLevelType w:val="hybridMultilevel"/>
    <w:tmpl w:val="8C80B39C"/>
    <w:lvl w:ilvl="0" w:tplc="700AB290">
      <w:start w:val="1"/>
      <w:numFmt w:val="bullet"/>
      <w:pStyle w:val="Bulletdash"/>
      <w:lvlText w:val=""/>
      <w:lvlJc w:val="left"/>
      <w:pPr>
        <w:tabs>
          <w:tab w:val="num" w:pos="763"/>
        </w:tabs>
        <w:ind w:left="590" w:hanging="18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B0139A9"/>
    <w:multiLevelType w:val="multilevel"/>
    <w:tmpl w:val="E012BC22"/>
    <w:lvl w:ilvl="0">
      <w:start w:val="1"/>
      <w:numFmt w:val="decimal"/>
      <w:lvlText w:val="%1."/>
      <w:lvlJc w:val="left"/>
      <w:pPr>
        <w:tabs>
          <w:tab w:val="num" w:pos="1080"/>
        </w:tabs>
        <w:ind w:left="720" w:hanging="360"/>
      </w:pPr>
      <w:rPr>
        <w:rFonts w:hint="default"/>
      </w:rPr>
    </w:lvl>
    <w:lvl w:ilvl="1">
      <w:start w:val="1"/>
      <w:numFmt w:val="decimal"/>
      <w:pStyle w:val="Subheading"/>
      <w:lvlText w:val="%1.%2."/>
      <w:lvlJc w:val="left"/>
      <w:pPr>
        <w:tabs>
          <w:tab w:val="num" w:pos="792"/>
        </w:tabs>
        <w:ind w:left="720" w:hanging="288"/>
      </w:pPr>
      <w:rPr>
        <w:rFonts w:hint="default"/>
      </w:rPr>
    </w:lvl>
    <w:lvl w:ilvl="2">
      <w:start w:val="1"/>
      <w:numFmt w:val="decimal"/>
      <w:lvlText w:val="%1.%2.%3."/>
      <w:lvlJc w:val="left"/>
      <w:pPr>
        <w:tabs>
          <w:tab w:val="num" w:pos="2520"/>
        </w:tabs>
        <w:ind w:left="1584" w:hanging="504"/>
      </w:pPr>
      <w:rPr>
        <w:rFonts w:hint="default"/>
      </w:rPr>
    </w:lvl>
    <w:lvl w:ilvl="3">
      <w:start w:val="1"/>
      <w:numFmt w:val="decimal"/>
      <w:lvlText w:val="%1.%2.%3.%4."/>
      <w:lvlJc w:val="left"/>
      <w:pPr>
        <w:tabs>
          <w:tab w:val="num" w:pos="3240"/>
        </w:tabs>
        <w:ind w:left="2088" w:hanging="648"/>
      </w:pPr>
      <w:rPr>
        <w:rFonts w:hint="default"/>
      </w:rPr>
    </w:lvl>
    <w:lvl w:ilvl="4">
      <w:start w:val="1"/>
      <w:numFmt w:val="decimal"/>
      <w:lvlText w:val="%1.%2.%3.%4.%5."/>
      <w:lvlJc w:val="left"/>
      <w:pPr>
        <w:tabs>
          <w:tab w:val="num" w:pos="3960"/>
        </w:tabs>
        <w:ind w:left="2592" w:hanging="792"/>
      </w:pPr>
      <w:rPr>
        <w:rFonts w:hint="default"/>
      </w:rPr>
    </w:lvl>
    <w:lvl w:ilvl="5">
      <w:start w:val="1"/>
      <w:numFmt w:val="decimal"/>
      <w:lvlText w:val="%1.%2.%3.%4.%5.%6."/>
      <w:lvlJc w:val="left"/>
      <w:pPr>
        <w:tabs>
          <w:tab w:val="num" w:pos="4680"/>
        </w:tabs>
        <w:ind w:left="3096" w:hanging="936"/>
      </w:pPr>
      <w:rPr>
        <w:rFonts w:hint="default"/>
      </w:rPr>
    </w:lvl>
    <w:lvl w:ilvl="6">
      <w:start w:val="1"/>
      <w:numFmt w:val="decimal"/>
      <w:lvlText w:val="%1.%2.%3.%4.%5.%6.%7."/>
      <w:lvlJc w:val="left"/>
      <w:pPr>
        <w:tabs>
          <w:tab w:val="num" w:pos="5400"/>
        </w:tabs>
        <w:ind w:left="3600" w:hanging="1080"/>
      </w:pPr>
      <w:rPr>
        <w:rFonts w:hint="default"/>
      </w:rPr>
    </w:lvl>
    <w:lvl w:ilvl="7">
      <w:start w:val="1"/>
      <w:numFmt w:val="decimal"/>
      <w:lvlText w:val="%1.%2.%3.%4.%5.%6.%7.%8."/>
      <w:lvlJc w:val="left"/>
      <w:pPr>
        <w:tabs>
          <w:tab w:val="num" w:pos="6120"/>
        </w:tabs>
        <w:ind w:left="4104" w:hanging="1224"/>
      </w:pPr>
      <w:rPr>
        <w:rFonts w:hint="default"/>
      </w:rPr>
    </w:lvl>
    <w:lvl w:ilvl="8">
      <w:start w:val="1"/>
      <w:numFmt w:val="decimal"/>
      <w:lvlText w:val="%1.%2.%3.%4.%5.%6.%7.%8.%9."/>
      <w:lvlJc w:val="left"/>
      <w:pPr>
        <w:tabs>
          <w:tab w:val="num" w:pos="6840"/>
        </w:tabs>
        <w:ind w:left="4680" w:hanging="1440"/>
      </w:pPr>
      <w:rPr>
        <w:rFonts w:hint="default"/>
      </w:rPr>
    </w:lvl>
  </w:abstractNum>
  <w:num w:numId="1">
    <w:abstractNumId w:val="0"/>
    <w:lvlOverride w:ilvl="0">
      <w:lvl w:ilvl="0">
        <w:start w:val="1"/>
        <w:numFmt w:val="bullet"/>
        <w:pStyle w:val="Bulletdot"/>
        <w:lvlText w:val=""/>
        <w:lvlJc w:val="left"/>
        <w:pPr>
          <w:tabs>
            <w:tab w:val="num" w:pos="576"/>
          </w:tabs>
          <w:ind w:left="403" w:hanging="187"/>
        </w:pPr>
        <w:rPr>
          <w:rFonts w:ascii="Symbol" w:hAnsi="Symbol" w:hint="default"/>
        </w:rPr>
      </w:lvl>
    </w:lvlOverride>
  </w:num>
  <w:num w:numId="2">
    <w:abstractNumId w:val="4"/>
  </w:num>
  <w:num w:numId="3">
    <w:abstractNumId w:val="11"/>
  </w:num>
  <w:num w:numId="4">
    <w:abstractNumId w:val="14"/>
  </w:num>
  <w:num w:numId="5">
    <w:abstractNumId w:val="13"/>
  </w:num>
  <w:num w:numId="6">
    <w:abstractNumId w:val="2"/>
  </w:num>
  <w:num w:numId="7">
    <w:abstractNumId w:val="3"/>
  </w:num>
  <w:num w:numId="8">
    <w:abstractNumId w:val="6"/>
  </w:num>
  <w:num w:numId="9">
    <w:abstractNumId w:val="12"/>
  </w:num>
  <w:num w:numId="10">
    <w:abstractNumId w:val="7"/>
  </w:num>
  <w:num w:numId="11">
    <w:abstractNumId w:val="1"/>
  </w:num>
  <w:num w:numId="12">
    <w:abstractNumId w:val="5"/>
  </w:num>
  <w:num w:numId="13">
    <w:abstractNumId w:val="9"/>
  </w:num>
  <w:num w:numId="14">
    <w:abstractNumId w:val="6"/>
  </w:num>
  <w:num w:numId="15">
    <w:abstractNumId w:val="10"/>
  </w:num>
  <w:num w:numId="1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silver,#b2b2b2,#ddd"/>
    </o:shapedefaults>
  </w:hdrShapeDefaults>
  <w:footnotePr>
    <w:footnote w:id="-1"/>
    <w:footnote w:id="0"/>
  </w:footnotePr>
  <w:endnotePr>
    <w:endnote w:id="-1"/>
    <w:endnote w:id="0"/>
  </w:endnotePr>
  <w:compat>
    <w:useFELayout/>
    <w:compatSetting w:name="compatibilityMode" w:uri="http://schemas.microsoft.com/office/word" w:val="12"/>
  </w:compat>
  <w:rsids>
    <w:rsidRoot w:val="001561AC"/>
    <w:rsid w:val="0000361C"/>
    <w:rsid w:val="00003F2A"/>
    <w:rsid w:val="000042A0"/>
    <w:rsid w:val="000062D8"/>
    <w:rsid w:val="00006F03"/>
    <w:rsid w:val="00007A2E"/>
    <w:rsid w:val="00012BE0"/>
    <w:rsid w:val="000150DA"/>
    <w:rsid w:val="00017269"/>
    <w:rsid w:val="00017787"/>
    <w:rsid w:val="0002065C"/>
    <w:rsid w:val="00021617"/>
    <w:rsid w:val="0002311C"/>
    <w:rsid w:val="00026266"/>
    <w:rsid w:val="00026844"/>
    <w:rsid w:val="00026E0B"/>
    <w:rsid w:val="00030F23"/>
    <w:rsid w:val="00032FA8"/>
    <w:rsid w:val="00036C5A"/>
    <w:rsid w:val="00037C95"/>
    <w:rsid w:val="00040993"/>
    <w:rsid w:val="00041BC0"/>
    <w:rsid w:val="000420E8"/>
    <w:rsid w:val="00047604"/>
    <w:rsid w:val="000604A5"/>
    <w:rsid w:val="00060767"/>
    <w:rsid w:val="00061748"/>
    <w:rsid w:val="00071B9D"/>
    <w:rsid w:val="000728FF"/>
    <w:rsid w:val="000741A4"/>
    <w:rsid w:val="000746F2"/>
    <w:rsid w:val="0007500D"/>
    <w:rsid w:val="000756F8"/>
    <w:rsid w:val="000757CA"/>
    <w:rsid w:val="00075F23"/>
    <w:rsid w:val="00076943"/>
    <w:rsid w:val="00082B12"/>
    <w:rsid w:val="000836C2"/>
    <w:rsid w:val="000865CE"/>
    <w:rsid w:val="000915A1"/>
    <w:rsid w:val="00092F80"/>
    <w:rsid w:val="00096A3C"/>
    <w:rsid w:val="000A15E5"/>
    <w:rsid w:val="000B0770"/>
    <w:rsid w:val="000B1893"/>
    <w:rsid w:val="000B4785"/>
    <w:rsid w:val="000B6620"/>
    <w:rsid w:val="000B6D94"/>
    <w:rsid w:val="000C44B4"/>
    <w:rsid w:val="000C79D7"/>
    <w:rsid w:val="000D3075"/>
    <w:rsid w:val="000D40CE"/>
    <w:rsid w:val="000D6BCD"/>
    <w:rsid w:val="000D6FCE"/>
    <w:rsid w:val="000D6FFB"/>
    <w:rsid w:val="000E1022"/>
    <w:rsid w:val="000E1FB8"/>
    <w:rsid w:val="000E71FE"/>
    <w:rsid w:val="000F1E60"/>
    <w:rsid w:val="000F355C"/>
    <w:rsid w:val="000F35A0"/>
    <w:rsid w:val="00101643"/>
    <w:rsid w:val="00103DE9"/>
    <w:rsid w:val="00103F97"/>
    <w:rsid w:val="00105222"/>
    <w:rsid w:val="00105230"/>
    <w:rsid w:val="00110314"/>
    <w:rsid w:val="00112388"/>
    <w:rsid w:val="0011287C"/>
    <w:rsid w:val="00112D8D"/>
    <w:rsid w:val="00113E07"/>
    <w:rsid w:val="0011504C"/>
    <w:rsid w:val="00120F06"/>
    <w:rsid w:val="001211E9"/>
    <w:rsid w:val="00133A6F"/>
    <w:rsid w:val="0013549D"/>
    <w:rsid w:val="00135A08"/>
    <w:rsid w:val="00153422"/>
    <w:rsid w:val="001549CA"/>
    <w:rsid w:val="001561AC"/>
    <w:rsid w:val="00160AF7"/>
    <w:rsid w:val="00166F0A"/>
    <w:rsid w:val="001719D2"/>
    <w:rsid w:val="001808D1"/>
    <w:rsid w:val="001821AC"/>
    <w:rsid w:val="00192408"/>
    <w:rsid w:val="00193662"/>
    <w:rsid w:val="001937D5"/>
    <w:rsid w:val="001A010D"/>
    <w:rsid w:val="001A07C3"/>
    <w:rsid w:val="001A409A"/>
    <w:rsid w:val="001A5105"/>
    <w:rsid w:val="001A5D4A"/>
    <w:rsid w:val="001B5C38"/>
    <w:rsid w:val="001C0BDB"/>
    <w:rsid w:val="001C4444"/>
    <w:rsid w:val="001E77A5"/>
    <w:rsid w:val="001F2717"/>
    <w:rsid w:val="001F4611"/>
    <w:rsid w:val="002001F3"/>
    <w:rsid w:val="00205B94"/>
    <w:rsid w:val="00212F8C"/>
    <w:rsid w:val="0021304D"/>
    <w:rsid w:val="002202F1"/>
    <w:rsid w:val="002206A1"/>
    <w:rsid w:val="0022117A"/>
    <w:rsid w:val="00223985"/>
    <w:rsid w:val="00224409"/>
    <w:rsid w:val="0022761D"/>
    <w:rsid w:val="00231D0F"/>
    <w:rsid w:val="00233C1C"/>
    <w:rsid w:val="00243D9F"/>
    <w:rsid w:val="00245049"/>
    <w:rsid w:val="00245A79"/>
    <w:rsid w:val="00251DC7"/>
    <w:rsid w:val="002528CD"/>
    <w:rsid w:val="00252B88"/>
    <w:rsid w:val="00254439"/>
    <w:rsid w:val="00255C87"/>
    <w:rsid w:val="00257B98"/>
    <w:rsid w:val="002615F1"/>
    <w:rsid w:val="00266534"/>
    <w:rsid w:val="00266582"/>
    <w:rsid w:val="00277F24"/>
    <w:rsid w:val="002810BD"/>
    <w:rsid w:val="00281B44"/>
    <w:rsid w:val="002834E6"/>
    <w:rsid w:val="002906CB"/>
    <w:rsid w:val="00293E8B"/>
    <w:rsid w:val="002A14BE"/>
    <w:rsid w:val="002A1FF5"/>
    <w:rsid w:val="002A6352"/>
    <w:rsid w:val="002B1833"/>
    <w:rsid w:val="002B63FD"/>
    <w:rsid w:val="002B6EEC"/>
    <w:rsid w:val="002B7855"/>
    <w:rsid w:val="002C1BA4"/>
    <w:rsid w:val="002C4FD4"/>
    <w:rsid w:val="002C62E6"/>
    <w:rsid w:val="002C791F"/>
    <w:rsid w:val="002D48A7"/>
    <w:rsid w:val="002D68F3"/>
    <w:rsid w:val="002D7B84"/>
    <w:rsid w:val="002E002C"/>
    <w:rsid w:val="002E1DCA"/>
    <w:rsid w:val="002E224E"/>
    <w:rsid w:val="002E31F7"/>
    <w:rsid w:val="002E5795"/>
    <w:rsid w:val="002F6873"/>
    <w:rsid w:val="002F7701"/>
    <w:rsid w:val="00300CE2"/>
    <w:rsid w:val="003051CF"/>
    <w:rsid w:val="0030555D"/>
    <w:rsid w:val="00306DCB"/>
    <w:rsid w:val="003072A4"/>
    <w:rsid w:val="00311683"/>
    <w:rsid w:val="0031336D"/>
    <w:rsid w:val="00314E5D"/>
    <w:rsid w:val="00321564"/>
    <w:rsid w:val="003230EA"/>
    <w:rsid w:val="00324F4C"/>
    <w:rsid w:val="00324FC1"/>
    <w:rsid w:val="00326341"/>
    <w:rsid w:val="00334AB2"/>
    <w:rsid w:val="00343D45"/>
    <w:rsid w:val="00352DDF"/>
    <w:rsid w:val="00354590"/>
    <w:rsid w:val="00365B42"/>
    <w:rsid w:val="00365F74"/>
    <w:rsid w:val="00366963"/>
    <w:rsid w:val="00371434"/>
    <w:rsid w:val="00371992"/>
    <w:rsid w:val="00373142"/>
    <w:rsid w:val="003732EE"/>
    <w:rsid w:val="00376301"/>
    <w:rsid w:val="00377F82"/>
    <w:rsid w:val="00385848"/>
    <w:rsid w:val="003901D8"/>
    <w:rsid w:val="0039370E"/>
    <w:rsid w:val="00396078"/>
    <w:rsid w:val="003C5F21"/>
    <w:rsid w:val="003C6452"/>
    <w:rsid w:val="003C6B5C"/>
    <w:rsid w:val="003C6DF6"/>
    <w:rsid w:val="003C7604"/>
    <w:rsid w:val="003C7895"/>
    <w:rsid w:val="003D1419"/>
    <w:rsid w:val="003D14A7"/>
    <w:rsid w:val="003D2CB5"/>
    <w:rsid w:val="003D53C0"/>
    <w:rsid w:val="003D5657"/>
    <w:rsid w:val="003E0FAA"/>
    <w:rsid w:val="003E2434"/>
    <w:rsid w:val="003E6839"/>
    <w:rsid w:val="003E6FBF"/>
    <w:rsid w:val="003F0C8F"/>
    <w:rsid w:val="003F20A4"/>
    <w:rsid w:val="003F313B"/>
    <w:rsid w:val="003F40AE"/>
    <w:rsid w:val="003F4AB5"/>
    <w:rsid w:val="003F622F"/>
    <w:rsid w:val="00402AD3"/>
    <w:rsid w:val="00405D9D"/>
    <w:rsid w:val="00407EAE"/>
    <w:rsid w:val="0041434C"/>
    <w:rsid w:val="00414A60"/>
    <w:rsid w:val="00416855"/>
    <w:rsid w:val="00416A19"/>
    <w:rsid w:val="00416FA9"/>
    <w:rsid w:val="00425CCA"/>
    <w:rsid w:val="00427411"/>
    <w:rsid w:val="004274FE"/>
    <w:rsid w:val="004323E1"/>
    <w:rsid w:val="00443476"/>
    <w:rsid w:val="0044371F"/>
    <w:rsid w:val="004473D3"/>
    <w:rsid w:val="00455C50"/>
    <w:rsid w:val="00461AC5"/>
    <w:rsid w:val="004632FB"/>
    <w:rsid w:val="00463849"/>
    <w:rsid w:val="00464741"/>
    <w:rsid w:val="0047774E"/>
    <w:rsid w:val="00482872"/>
    <w:rsid w:val="00482CF7"/>
    <w:rsid w:val="00482FCF"/>
    <w:rsid w:val="00485944"/>
    <w:rsid w:val="00486521"/>
    <w:rsid w:val="00495A1B"/>
    <w:rsid w:val="004A064E"/>
    <w:rsid w:val="004A07F3"/>
    <w:rsid w:val="004A1E0B"/>
    <w:rsid w:val="004A69BF"/>
    <w:rsid w:val="004B4035"/>
    <w:rsid w:val="004B46DC"/>
    <w:rsid w:val="004B4AB9"/>
    <w:rsid w:val="004D0B04"/>
    <w:rsid w:val="004D11FA"/>
    <w:rsid w:val="004D344C"/>
    <w:rsid w:val="004D5FD6"/>
    <w:rsid w:val="004E0033"/>
    <w:rsid w:val="004E2491"/>
    <w:rsid w:val="004E310D"/>
    <w:rsid w:val="004E34DC"/>
    <w:rsid w:val="004F1217"/>
    <w:rsid w:val="004F52EB"/>
    <w:rsid w:val="004F6E22"/>
    <w:rsid w:val="004F6F2B"/>
    <w:rsid w:val="0050782E"/>
    <w:rsid w:val="00516342"/>
    <w:rsid w:val="00521649"/>
    <w:rsid w:val="00530267"/>
    <w:rsid w:val="00531AC8"/>
    <w:rsid w:val="00534445"/>
    <w:rsid w:val="0054635D"/>
    <w:rsid w:val="00555544"/>
    <w:rsid w:val="00556037"/>
    <w:rsid w:val="00562875"/>
    <w:rsid w:val="00563503"/>
    <w:rsid w:val="00565AEF"/>
    <w:rsid w:val="00570D27"/>
    <w:rsid w:val="005723E5"/>
    <w:rsid w:val="00581F75"/>
    <w:rsid w:val="005847D9"/>
    <w:rsid w:val="00586360"/>
    <w:rsid w:val="00587704"/>
    <w:rsid w:val="005937D2"/>
    <w:rsid w:val="00597434"/>
    <w:rsid w:val="005A3933"/>
    <w:rsid w:val="005A6456"/>
    <w:rsid w:val="005B3F2D"/>
    <w:rsid w:val="005B46BE"/>
    <w:rsid w:val="005B510E"/>
    <w:rsid w:val="005C3279"/>
    <w:rsid w:val="005E0481"/>
    <w:rsid w:val="005E2D69"/>
    <w:rsid w:val="005E2F6A"/>
    <w:rsid w:val="005E4914"/>
    <w:rsid w:val="005F427F"/>
    <w:rsid w:val="005F495E"/>
    <w:rsid w:val="006026A7"/>
    <w:rsid w:val="0061332E"/>
    <w:rsid w:val="00613AD9"/>
    <w:rsid w:val="00616A90"/>
    <w:rsid w:val="00616C56"/>
    <w:rsid w:val="006175F5"/>
    <w:rsid w:val="00620CC6"/>
    <w:rsid w:val="00621D18"/>
    <w:rsid w:val="00622BAB"/>
    <w:rsid w:val="00623FA4"/>
    <w:rsid w:val="00624170"/>
    <w:rsid w:val="00624EEB"/>
    <w:rsid w:val="0062550E"/>
    <w:rsid w:val="006300F6"/>
    <w:rsid w:val="00631092"/>
    <w:rsid w:val="00636C0D"/>
    <w:rsid w:val="00637106"/>
    <w:rsid w:val="006428EC"/>
    <w:rsid w:val="006514D3"/>
    <w:rsid w:val="00651736"/>
    <w:rsid w:val="0065201A"/>
    <w:rsid w:val="0065433F"/>
    <w:rsid w:val="006543BD"/>
    <w:rsid w:val="006556FF"/>
    <w:rsid w:val="00657F67"/>
    <w:rsid w:val="00660A43"/>
    <w:rsid w:val="00665CDC"/>
    <w:rsid w:val="00673557"/>
    <w:rsid w:val="006759A0"/>
    <w:rsid w:val="00695754"/>
    <w:rsid w:val="006A105B"/>
    <w:rsid w:val="006A1C8C"/>
    <w:rsid w:val="006A5CAD"/>
    <w:rsid w:val="006C6864"/>
    <w:rsid w:val="006C7D73"/>
    <w:rsid w:val="006D3148"/>
    <w:rsid w:val="006D34BE"/>
    <w:rsid w:val="006D4BD6"/>
    <w:rsid w:val="006E307F"/>
    <w:rsid w:val="006F2EEA"/>
    <w:rsid w:val="006F37FC"/>
    <w:rsid w:val="006F49D6"/>
    <w:rsid w:val="006F59C3"/>
    <w:rsid w:val="00701319"/>
    <w:rsid w:val="00701AA4"/>
    <w:rsid w:val="00703B95"/>
    <w:rsid w:val="0070400E"/>
    <w:rsid w:val="00704952"/>
    <w:rsid w:val="0072388E"/>
    <w:rsid w:val="00732BE0"/>
    <w:rsid w:val="00735528"/>
    <w:rsid w:val="0073742A"/>
    <w:rsid w:val="00753077"/>
    <w:rsid w:val="007533AD"/>
    <w:rsid w:val="00755DAB"/>
    <w:rsid w:val="00755FD4"/>
    <w:rsid w:val="00762F1C"/>
    <w:rsid w:val="00770593"/>
    <w:rsid w:val="00777B12"/>
    <w:rsid w:val="007813C8"/>
    <w:rsid w:val="007857D6"/>
    <w:rsid w:val="00786A37"/>
    <w:rsid w:val="00786D5F"/>
    <w:rsid w:val="007907BE"/>
    <w:rsid w:val="00790D1A"/>
    <w:rsid w:val="007A0E08"/>
    <w:rsid w:val="007A2206"/>
    <w:rsid w:val="007B1B78"/>
    <w:rsid w:val="007B266E"/>
    <w:rsid w:val="007B2F7A"/>
    <w:rsid w:val="007B3DF0"/>
    <w:rsid w:val="007B6EC5"/>
    <w:rsid w:val="007C267B"/>
    <w:rsid w:val="007C7181"/>
    <w:rsid w:val="007C7B8F"/>
    <w:rsid w:val="007D2A6E"/>
    <w:rsid w:val="007E3A73"/>
    <w:rsid w:val="007E7842"/>
    <w:rsid w:val="007E7B62"/>
    <w:rsid w:val="007F033E"/>
    <w:rsid w:val="007F298C"/>
    <w:rsid w:val="007F2C48"/>
    <w:rsid w:val="007F732E"/>
    <w:rsid w:val="008008EC"/>
    <w:rsid w:val="00802272"/>
    <w:rsid w:val="0080227A"/>
    <w:rsid w:val="008032C1"/>
    <w:rsid w:val="008264DB"/>
    <w:rsid w:val="00826F01"/>
    <w:rsid w:val="00833FB7"/>
    <w:rsid w:val="00834BEF"/>
    <w:rsid w:val="008370D1"/>
    <w:rsid w:val="00845497"/>
    <w:rsid w:val="00846EFA"/>
    <w:rsid w:val="00847045"/>
    <w:rsid w:val="00851E42"/>
    <w:rsid w:val="00855FF8"/>
    <w:rsid w:val="008616D3"/>
    <w:rsid w:val="008628ED"/>
    <w:rsid w:val="00867252"/>
    <w:rsid w:val="00870ADC"/>
    <w:rsid w:val="0087288D"/>
    <w:rsid w:val="00872A58"/>
    <w:rsid w:val="00872AAD"/>
    <w:rsid w:val="00875B3D"/>
    <w:rsid w:val="00876BAE"/>
    <w:rsid w:val="008831F0"/>
    <w:rsid w:val="00883931"/>
    <w:rsid w:val="00892223"/>
    <w:rsid w:val="00893D15"/>
    <w:rsid w:val="00894B60"/>
    <w:rsid w:val="00896113"/>
    <w:rsid w:val="008A378C"/>
    <w:rsid w:val="008B1697"/>
    <w:rsid w:val="008B6304"/>
    <w:rsid w:val="008C1CAC"/>
    <w:rsid w:val="008C2BA5"/>
    <w:rsid w:val="008C3A36"/>
    <w:rsid w:val="008C4227"/>
    <w:rsid w:val="008C5D44"/>
    <w:rsid w:val="008D1443"/>
    <w:rsid w:val="008D1A44"/>
    <w:rsid w:val="008D326A"/>
    <w:rsid w:val="008D3E9A"/>
    <w:rsid w:val="008E2820"/>
    <w:rsid w:val="008E3999"/>
    <w:rsid w:val="008F0EAE"/>
    <w:rsid w:val="008F2602"/>
    <w:rsid w:val="008F5537"/>
    <w:rsid w:val="00902995"/>
    <w:rsid w:val="00907A6D"/>
    <w:rsid w:val="00913629"/>
    <w:rsid w:val="00915DDE"/>
    <w:rsid w:val="0091759F"/>
    <w:rsid w:val="0092275C"/>
    <w:rsid w:val="00924DE2"/>
    <w:rsid w:val="00944400"/>
    <w:rsid w:val="009568BD"/>
    <w:rsid w:val="00962908"/>
    <w:rsid w:val="00962D29"/>
    <w:rsid w:val="00964049"/>
    <w:rsid w:val="00964D41"/>
    <w:rsid w:val="00964F89"/>
    <w:rsid w:val="009676C6"/>
    <w:rsid w:val="009717BE"/>
    <w:rsid w:val="00972ABC"/>
    <w:rsid w:val="0097596D"/>
    <w:rsid w:val="00976E7B"/>
    <w:rsid w:val="009923B8"/>
    <w:rsid w:val="00992E17"/>
    <w:rsid w:val="00996C3E"/>
    <w:rsid w:val="009A1A2A"/>
    <w:rsid w:val="009A39BE"/>
    <w:rsid w:val="009A484E"/>
    <w:rsid w:val="009A67B0"/>
    <w:rsid w:val="009A6BC9"/>
    <w:rsid w:val="009B41BF"/>
    <w:rsid w:val="009C5402"/>
    <w:rsid w:val="009D543C"/>
    <w:rsid w:val="009E213B"/>
    <w:rsid w:val="009E311B"/>
    <w:rsid w:val="009E5F07"/>
    <w:rsid w:val="009E60F7"/>
    <w:rsid w:val="009F09EC"/>
    <w:rsid w:val="009F193F"/>
    <w:rsid w:val="009F2C51"/>
    <w:rsid w:val="009F46CA"/>
    <w:rsid w:val="00A00551"/>
    <w:rsid w:val="00A035C7"/>
    <w:rsid w:val="00A041BA"/>
    <w:rsid w:val="00A07289"/>
    <w:rsid w:val="00A13FAA"/>
    <w:rsid w:val="00A146F8"/>
    <w:rsid w:val="00A17386"/>
    <w:rsid w:val="00A200B3"/>
    <w:rsid w:val="00A20AB6"/>
    <w:rsid w:val="00A24FAF"/>
    <w:rsid w:val="00A31F29"/>
    <w:rsid w:val="00A31FF7"/>
    <w:rsid w:val="00A32C7A"/>
    <w:rsid w:val="00A41CCE"/>
    <w:rsid w:val="00A51AA0"/>
    <w:rsid w:val="00A53D91"/>
    <w:rsid w:val="00A600F0"/>
    <w:rsid w:val="00A67480"/>
    <w:rsid w:val="00A676A7"/>
    <w:rsid w:val="00A71609"/>
    <w:rsid w:val="00A73C5C"/>
    <w:rsid w:val="00A771C3"/>
    <w:rsid w:val="00A80A40"/>
    <w:rsid w:val="00A81C49"/>
    <w:rsid w:val="00A84170"/>
    <w:rsid w:val="00AA0B54"/>
    <w:rsid w:val="00AA5B1C"/>
    <w:rsid w:val="00AA79BA"/>
    <w:rsid w:val="00AB0D50"/>
    <w:rsid w:val="00AB482B"/>
    <w:rsid w:val="00AB5807"/>
    <w:rsid w:val="00AC079C"/>
    <w:rsid w:val="00AC0C3F"/>
    <w:rsid w:val="00AC4D46"/>
    <w:rsid w:val="00AC6249"/>
    <w:rsid w:val="00AC63E9"/>
    <w:rsid w:val="00AD1050"/>
    <w:rsid w:val="00AD2A0E"/>
    <w:rsid w:val="00AD30C1"/>
    <w:rsid w:val="00AD3670"/>
    <w:rsid w:val="00AF65FA"/>
    <w:rsid w:val="00B07173"/>
    <w:rsid w:val="00B10E55"/>
    <w:rsid w:val="00B17BAC"/>
    <w:rsid w:val="00B209E1"/>
    <w:rsid w:val="00B241D8"/>
    <w:rsid w:val="00B2491E"/>
    <w:rsid w:val="00B24BC7"/>
    <w:rsid w:val="00B273BC"/>
    <w:rsid w:val="00B354B3"/>
    <w:rsid w:val="00B4409C"/>
    <w:rsid w:val="00B4553D"/>
    <w:rsid w:val="00B50F95"/>
    <w:rsid w:val="00B5158D"/>
    <w:rsid w:val="00B53E66"/>
    <w:rsid w:val="00B608EB"/>
    <w:rsid w:val="00B65D35"/>
    <w:rsid w:val="00B6774C"/>
    <w:rsid w:val="00B81BFF"/>
    <w:rsid w:val="00B82363"/>
    <w:rsid w:val="00B8486B"/>
    <w:rsid w:val="00B84CAB"/>
    <w:rsid w:val="00B854D1"/>
    <w:rsid w:val="00B9344D"/>
    <w:rsid w:val="00BA3C1E"/>
    <w:rsid w:val="00BA6A54"/>
    <w:rsid w:val="00BB0BAF"/>
    <w:rsid w:val="00BB5A63"/>
    <w:rsid w:val="00BB6CF6"/>
    <w:rsid w:val="00BC06BD"/>
    <w:rsid w:val="00BC2B8F"/>
    <w:rsid w:val="00BD036F"/>
    <w:rsid w:val="00BD15B3"/>
    <w:rsid w:val="00BD2451"/>
    <w:rsid w:val="00BD2AD4"/>
    <w:rsid w:val="00BD663D"/>
    <w:rsid w:val="00BE0A3E"/>
    <w:rsid w:val="00BE5C7C"/>
    <w:rsid w:val="00BF1C6B"/>
    <w:rsid w:val="00BF2344"/>
    <w:rsid w:val="00BF7053"/>
    <w:rsid w:val="00C00B5F"/>
    <w:rsid w:val="00C022F4"/>
    <w:rsid w:val="00C031CB"/>
    <w:rsid w:val="00C0618E"/>
    <w:rsid w:val="00C076C9"/>
    <w:rsid w:val="00C116AF"/>
    <w:rsid w:val="00C11981"/>
    <w:rsid w:val="00C11C80"/>
    <w:rsid w:val="00C11CF4"/>
    <w:rsid w:val="00C12029"/>
    <w:rsid w:val="00C22254"/>
    <w:rsid w:val="00C33AD6"/>
    <w:rsid w:val="00C34E5E"/>
    <w:rsid w:val="00C36264"/>
    <w:rsid w:val="00C36534"/>
    <w:rsid w:val="00C3656D"/>
    <w:rsid w:val="00C42B65"/>
    <w:rsid w:val="00C45832"/>
    <w:rsid w:val="00C542D7"/>
    <w:rsid w:val="00C55337"/>
    <w:rsid w:val="00C55CD9"/>
    <w:rsid w:val="00C574C5"/>
    <w:rsid w:val="00C62E4D"/>
    <w:rsid w:val="00C64169"/>
    <w:rsid w:val="00C65C83"/>
    <w:rsid w:val="00C803AA"/>
    <w:rsid w:val="00C822E1"/>
    <w:rsid w:val="00C82CAE"/>
    <w:rsid w:val="00C86C76"/>
    <w:rsid w:val="00C92F22"/>
    <w:rsid w:val="00C93AA6"/>
    <w:rsid w:val="00C93CF6"/>
    <w:rsid w:val="00C94BDC"/>
    <w:rsid w:val="00C95449"/>
    <w:rsid w:val="00C959FC"/>
    <w:rsid w:val="00CA5954"/>
    <w:rsid w:val="00CB1923"/>
    <w:rsid w:val="00CB2240"/>
    <w:rsid w:val="00CB773F"/>
    <w:rsid w:val="00CC0477"/>
    <w:rsid w:val="00CC0B5C"/>
    <w:rsid w:val="00CD4788"/>
    <w:rsid w:val="00CD4C97"/>
    <w:rsid w:val="00CE5A5B"/>
    <w:rsid w:val="00CE68E1"/>
    <w:rsid w:val="00CE7BA3"/>
    <w:rsid w:val="00CF1043"/>
    <w:rsid w:val="00CF52A2"/>
    <w:rsid w:val="00CF5EE5"/>
    <w:rsid w:val="00D2135D"/>
    <w:rsid w:val="00D25A4F"/>
    <w:rsid w:val="00D3072B"/>
    <w:rsid w:val="00D30B51"/>
    <w:rsid w:val="00D322D0"/>
    <w:rsid w:val="00D32D72"/>
    <w:rsid w:val="00D33ADA"/>
    <w:rsid w:val="00D359EA"/>
    <w:rsid w:val="00D36D7C"/>
    <w:rsid w:val="00D42DB3"/>
    <w:rsid w:val="00D44255"/>
    <w:rsid w:val="00D4549F"/>
    <w:rsid w:val="00D46E21"/>
    <w:rsid w:val="00D46FDD"/>
    <w:rsid w:val="00D50E6C"/>
    <w:rsid w:val="00D5279D"/>
    <w:rsid w:val="00D536AB"/>
    <w:rsid w:val="00D56DF2"/>
    <w:rsid w:val="00D629B6"/>
    <w:rsid w:val="00D64A72"/>
    <w:rsid w:val="00D74A3D"/>
    <w:rsid w:val="00D74BD8"/>
    <w:rsid w:val="00D85323"/>
    <w:rsid w:val="00D901C4"/>
    <w:rsid w:val="00D92A90"/>
    <w:rsid w:val="00D9330F"/>
    <w:rsid w:val="00D9599E"/>
    <w:rsid w:val="00DA1B2D"/>
    <w:rsid w:val="00DA289D"/>
    <w:rsid w:val="00DA4DD1"/>
    <w:rsid w:val="00DA7D32"/>
    <w:rsid w:val="00DB09FA"/>
    <w:rsid w:val="00DC14E6"/>
    <w:rsid w:val="00DC222F"/>
    <w:rsid w:val="00DC4650"/>
    <w:rsid w:val="00DD2B8C"/>
    <w:rsid w:val="00DD7AB7"/>
    <w:rsid w:val="00DE029A"/>
    <w:rsid w:val="00DE070A"/>
    <w:rsid w:val="00DE55BE"/>
    <w:rsid w:val="00DE602A"/>
    <w:rsid w:val="00E006D9"/>
    <w:rsid w:val="00E14F3C"/>
    <w:rsid w:val="00E176B8"/>
    <w:rsid w:val="00E22D80"/>
    <w:rsid w:val="00E2464E"/>
    <w:rsid w:val="00E37D2D"/>
    <w:rsid w:val="00E420C9"/>
    <w:rsid w:val="00E44292"/>
    <w:rsid w:val="00E44AD8"/>
    <w:rsid w:val="00E47C7B"/>
    <w:rsid w:val="00E47F38"/>
    <w:rsid w:val="00E52375"/>
    <w:rsid w:val="00E537CA"/>
    <w:rsid w:val="00E54E08"/>
    <w:rsid w:val="00E55745"/>
    <w:rsid w:val="00E56144"/>
    <w:rsid w:val="00E56C03"/>
    <w:rsid w:val="00E61018"/>
    <w:rsid w:val="00E62DA4"/>
    <w:rsid w:val="00E73EE7"/>
    <w:rsid w:val="00E841F5"/>
    <w:rsid w:val="00E872C1"/>
    <w:rsid w:val="00E951B1"/>
    <w:rsid w:val="00E9663E"/>
    <w:rsid w:val="00E97431"/>
    <w:rsid w:val="00E97913"/>
    <w:rsid w:val="00EA1D06"/>
    <w:rsid w:val="00EA505F"/>
    <w:rsid w:val="00EB20FF"/>
    <w:rsid w:val="00EB44CA"/>
    <w:rsid w:val="00EB4883"/>
    <w:rsid w:val="00EB7068"/>
    <w:rsid w:val="00EC45A4"/>
    <w:rsid w:val="00ED247B"/>
    <w:rsid w:val="00EF0C86"/>
    <w:rsid w:val="00EF1D34"/>
    <w:rsid w:val="00EF4F42"/>
    <w:rsid w:val="00EF6821"/>
    <w:rsid w:val="00F0090C"/>
    <w:rsid w:val="00F0223D"/>
    <w:rsid w:val="00F123BF"/>
    <w:rsid w:val="00F20D8D"/>
    <w:rsid w:val="00F21211"/>
    <w:rsid w:val="00F31B0C"/>
    <w:rsid w:val="00F3220B"/>
    <w:rsid w:val="00F369E9"/>
    <w:rsid w:val="00F408E9"/>
    <w:rsid w:val="00F43B3B"/>
    <w:rsid w:val="00F473F6"/>
    <w:rsid w:val="00F47BF8"/>
    <w:rsid w:val="00F55BCF"/>
    <w:rsid w:val="00F566D2"/>
    <w:rsid w:val="00F569E8"/>
    <w:rsid w:val="00F7108A"/>
    <w:rsid w:val="00F71BFD"/>
    <w:rsid w:val="00F728AE"/>
    <w:rsid w:val="00F75885"/>
    <w:rsid w:val="00F7779C"/>
    <w:rsid w:val="00F82009"/>
    <w:rsid w:val="00F8285B"/>
    <w:rsid w:val="00FA1930"/>
    <w:rsid w:val="00FA2D97"/>
    <w:rsid w:val="00FA394E"/>
    <w:rsid w:val="00FC3E54"/>
    <w:rsid w:val="00FC6696"/>
    <w:rsid w:val="00FC7E0A"/>
    <w:rsid w:val="00FD3A1D"/>
    <w:rsid w:val="00FD41AD"/>
    <w:rsid w:val="00FE3DE9"/>
    <w:rsid w:val="00FE7029"/>
    <w:rsid w:val="00FF1A09"/>
    <w:rsid w:val="00FF2602"/>
    <w:rsid w:val="00FF4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b2b2b2,#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45A4"/>
    <w:rPr>
      <w:rFonts w:ascii="Helvetica" w:hAnsi="Helvetica"/>
    </w:rPr>
  </w:style>
  <w:style w:type="paragraph" w:styleId="Heading1">
    <w:name w:val="heading 1"/>
    <w:basedOn w:val="Body"/>
    <w:next w:val="Body"/>
    <w:qFormat/>
    <w:rsid w:val="002C791F"/>
    <w:pPr>
      <w:keepNext/>
      <w:numPr>
        <w:numId w:val="8"/>
      </w:numPr>
      <w:spacing w:before="160" w:after="60"/>
      <w:jc w:val="left"/>
      <w:outlineLvl w:val="0"/>
    </w:pPr>
    <w:rPr>
      <w:b/>
      <w:sz w:val="24"/>
    </w:rPr>
  </w:style>
  <w:style w:type="paragraph" w:styleId="Heading2">
    <w:name w:val="heading 2"/>
    <w:basedOn w:val="Normal"/>
    <w:next w:val="Normal"/>
    <w:qFormat/>
    <w:rsid w:val="004473D3"/>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EB44CA"/>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E176B8"/>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176B8"/>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176B8"/>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6B8"/>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6B8"/>
    <w:pPr>
      <w:keepNext/>
      <w:keepLines/>
      <w:numPr>
        <w:ilvl w:val="7"/>
        <w:numId w:val="8"/>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E176B8"/>
    <w:pPr>
      <w:keepNext/>
      <w:keepLines/>
      <w:numPr>
        <w:ilvl w:val="8"/>
        <w:numId w:val="8"/>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C45A4"/>
    <w:pPr>
      <w:spacing w:before="120"/>
      <w:jc w:val="both"/>
    </w:pPr>
    <w:rPr>
      <w:rFonts w:ascii="Arial" w:hAnsi="Arial"/>
      <w:spacing w:val="-6"/>
      <w:kern w:val="16"/>
      <w:sz w:val="18"/>
    </w:rPr>
  </w:style>
  <w:style w:type="paragraph" w:styleId="Title">
    <w:name w:val="Title"/>
    <w:basedOn w:val="Normal"/>
    <w:next w:val="Authors"/>
    <w:qFormat/>
    <w:rsid w:val="00EC45A4"/>
    <w:pPr>
      <w:spacing w:before="160" w:after="160" w:line="480" w:lineRule="exact"/>
      <w:jc w:val="center"/>
    </w:pPr>
    <w:rPr>
      <w:rFonts w:ascii="Arial" w:hAnsi="Arial"/>
      <w:b/>
      <w:kern w:val="28"/>
      <w:sz w:val="32"/>
    </w:rPr>
  </w:style>
  <w:style w:type="paragraph" w:customStyle="1" w:styleId="Authors">
    <w:name w:val="Authors"/>
    <w:basedOn w:val="Body"/>
    <w:rsid w:val="00EC45A4"/>
    <w:pPr>
      <w:spacing w:before="200" w:after="200"/>
      <w:jc w:val="center"/>
    </w:pPr>
    <w:rPr>
      <w:b/>
    </w:rPr>
  </w:style>
  <w:style w:type="paragraph" w:customStyle="1" w:styleId="Bulletdot">
    <w:name w:val="Bullet dot"/>
    <w:basedOn w:val="Body"/>
    <w:rsid w:val="00EC45A4"/>
    <w:pPr>
      <w:numPr>
        <w:numId w:val="1"/>
      </w:numPr>
      <w:tabs>
        <w:tab w:val="left" w:pos="403"/>
      </w:tabs>
      <w:spacing w:before="80"/>
    </w:pPr>
  </w:style>
  <w:style w:type="paragraph" w:styleId="Footer">
    <w:name w:val="footer"/>
    <w:basedOn w:val="Normal"/>
    <w:autoRedefine/>
    <w:rsid w:val="00EC45A4"/>
    <w:pPr>
      <w:tabs>
        <w:tab w:val="center" w:pos="4320"/>
        <w:tab w:val="right" w:pos="10080"/>
      </w:tabs>
    </w:pPr>
    <w:rPr>
      <w:sz w:val="16"/>
    </w:rPr>
  </w:style>
  <w:style w:type="paragraph" w:styleId="Caption">
    <w:name w:val="caption"/>
    <w:basedOn w:val="Normal"/>
    <w:next w:val="Body"/>
    <w:qFormat/>
    <w:rsid w:val="00EC45A4"/>
    <w:pPr>
      <w:spacing w:before="120" w:after="120"/>
      <w:jc w:val="center"/>
    </w:pPr>
    <w:rPr>
      <w:rFonts w:ascii="Arial" w:hAnsi="Arial"/>
      <w:b/>
    </w:rPr>
  </w:style>
  <w:style w:type="paragraph" w:customStyle="1" w:styleId="BodyIndent">
    <w:name w:val="Body Indent"/>
    <w:basedOn w:val="Body"/>
    <w:rsid w:val="00EC45A4"/>
    <w:pPr>
      <w:spacing w:before="60"/>
      <w:ind w:left="634"/>
    </w:pPr>
  </w:style>
  <w:style w:type="paragraph" w:customStyle="1" w:styleId="Heading">
    <w:name w:val="Heading"/>
    <w:basedOn w:val="Heading1"/>
    <w:rsid w:val="00EC45A4"/>
    <w:pPr>
      <w:keepNext w:val="0"/>
      <w:spacing w:before="100" w:after="0"/>
      <w:ind w:left="720"/>
      <w:outlineLvl w:val="9"/>
    </w:pPr>
    <w:rPr>
      <w:sz w:val="20"/>
    </w:rPr>
  </w:style>
  <w:style w:type="paragraph" w:customStyle="1" w:styleId="EnumRom">
    <w:name w:val="EnumRom"/>
    <w:basedOn w:val="EnumAlpha"/>
    <w:rsid w:val="00EC45A4"/>
    <w:pPr>
      <w:numPr>
        <w:numId w:val="0"/>
      </w:numPr>
      <w:tabs>
        <w:tab w:val="left" w:pos="360"/>
      </w:tabs>
      <w:ind w:left="360" w:hanging="360"/>
    </w:pPr>
  </w:style>
  <w:style w:type="paragraph" w:customStyle="1" w:styleId="EnumAlpha">
    <w:name w:val="EnumAlpha"/>
    <w:basedOn w:val="Normal"/>
    <w:rsid w:val="00EC45A4"/>
    <w:pPr>
      <w:numPr>
        <w:numId w:val="2"/>
      </w:numPr>
      <w:spacing w:before="100"/>
      <w:jc w:val="both"/>
    </w:pPr>
    <w:rPr>
      <w:rFonts w:ascii="Arial" w:hAnsi="Arial"/>
      <w:spacing w:val="-6"/>
      <w:kern w:val="16"/>
      <w:sz w:val="18"/>
    </w:rPr>
  </w:style>
  <w:style w:type="paragraph" w:customStyle="1" w:styleId="NumHeading">
    <w:name w:val="NumHeading"/>
    <w:basedOn w:val="Heading"/>
    <w:next w:val="Body"/>
    <w:rsid w:val="00EC45A4"/>
    <w:pPr>
      <w:numPr>
        <w:numId w:val="3"/>
      </w:numPr>
      <w:tabs>
        <w:tab w:val="clear" w:pos="720"/>
        <w:tab w:val="left" w:pos="360"/>
      </w:tabs>
    </w:pPr>
  </w:style>
  <w:style w:type="paragraph" w:styleId="FootnoteText">
    <w:name w:val="footnote text"/>
    <w:basedOn w:val="Normal"/>
    <w:semiHidden/>
    <w:rsid w:val="00EC45A4"/>
  </w:style>
  <w:style w:type="paragraph" w:customStyle="1" w:styleId="Subheading">
    <w:name w:val="Subheading"/>
    <w:basedOn w:val="Normal"/>
    <w:next w:val="BodyIndent"/>
    <w:rsid w:val="00EC45A4"/>
    <w:pPr>
      <w:numPr>
        <w:ilvl w:val="1"/>
        <w:numId w:val="4"/>
      </w:numPr>
      <w:tabs>
        <w:tab w:val="clear" w:pos="792"/>
        <w:tab w:val="num" w:pos="630"/>
      </w:tabs>
      <w:spacing w:before="100"/>
      <w:ind w:left="633" w:hanging="446"/>
    </w:pPr>
    <w:rPr>
      <w:rFonts w:ascii="Arial" w:hAnsi="Arial"/>
      <w:b/>
      <w:sz w:val="18"/>
    </w:rPr>
  </w:style>
  <w:style w:type="paragraph" w:customStyle="1" w:styleId="Reference">
    <w:name w:val="Reference"/>
    <w:basedOn w:val="Normal"/>
    <w:rsid w:val="00EC45A4"/>
    <w:pPr>
      <w:numPr>
        <w:numId w:val="6"/>
      </w:numPr>
      <w:tabs>
        <w:tab w:val="left" w:pos="360"/>
      </w:tabs>
      <w:spacing w:before="60"/>
      <w:outlineLvl w:val="0"/>
    </w:pPr>
    <w:rPr>
      <w:rFonts w:ascii="Arial" w:hAnsi="Arial"/>
      <w:spacing w:val="-6"/>
      <w:kern w:val="16"/>
      <w:sz w:val="18"/>
    </w:rPr>
  </w:style>
  <w:style w:type="paragraph" w:customStyle="1" w:styleId="Bulletdash">
    <w:name w:val="Bullet dash"/>
    <w:basedOn w:val="Body"/>
    <w:rsid w:val="00EC45A4"/>
    <w:pPr>
      <w:numPr>
        <w:numId w:val="5"/>
      </w:numPr>
      <w:tabs>
        <w:tab w:val="clear" w:pos="763"/>
        <w:tab w:val="num" w:pos="590"/>
      </w:tabs>
      <w:spacing w:before="80"/>
    </w:pPr>
  </w:style>
  <w:style w:type="paragraph" w:customStyle="1" w:styleId="EnumNum">
    <w:name w:val="EnumNum"/>
    <w:basedOn w:val="EnumAlpha"/>
    <w:rsid w:val="00EC45A4"/>
    <w:pPr>
      <w:numPr>
        <w:numId w:val="0"/>
      </w:numPr>
      <w:tabs>
        <w:tab w:val="num" w:pos="360"/>
      </w:tabs>
      <w:ind w:left="360" w:hanging="360"/>
    </w:pPr>
  </w:style>
  <w:style w:type="paragraph" w:styleId="Header">
    <w:name w:val="header"/>
    <w:basedOn w:val="Normal"/>
    <w:rsid w:val="00EC45A4"/>
    <w:pPr>
      <w:tabs>
        <w:tab w:val="center" w:pos="4320"/>
        <w:tab w:val="right" w:pos="8640"/>
      </w:tabs>
    </w:pPr>
  </w:style>
  <w:style w:type="character" w:styleId="Hyperlink">
    <w:name w:val="Hyperlink"/>
    <w:basedOn w:val="DefaultParagraphFont"/>
    <w:rsid w:val="006E307F"/>
    <w:rPr>
      <w:color w:val="0000FF"/>
      <w:u w:val="single"/>
    </w:rPr>
  </w:style>
  <w:style w:type="paragraph" w:styleId="BalloonText">
    <w:name w:val="Balloon Text"/>
    <w:basedOn w:val="Normal"/>
    <w:semiHidden/>
    <w:rsid w:val="00872A58"/>
    <w:rPr>
      <w:rFonts w:ascii="Tahoma" w:hAnsi="Tahoma" w:cs="Tahoma"/>
      <w:sz w:val="16"/>
      <w:szCs w:val="16"/>
    </w:rPr>
  </w:style>
  <w:style w:type="paragraph" w:styleId="NormalWeb">
    <w:name w:val="Normal (Web)"/>
    <w:basedOn w:val="Normal"/>
    <w:rsid w:val="000D6BCD"/>
    <w:pPr>
      <w:spacing w:before="100" w:beforeAutospacing="1" w:after="100" w:afterAutospacing="1"/>
    </w:pPr>
    <w:rPr>
      <w:rFonts w:ascii="Times New Roman" w:hAnsi="Times New Roman"/>
      <w:sz w:val="24"/>
      <w:szCs w:val="24"/>
    </w:rPr>
  </w:style>
  <w:style w:type="paragraph" w:customStyle="1" w:styleId="Level1">
    <w:name w:val="Level 1"/>
    <w:basedOn w:val="Normal"/>
    <w:next w:val="Normal"/>
    <w:rsid w:val="00040993"/>
    <w:pPr>
      <w:numPr>
        <w:numId w:val="7"/>
      </w:numPr>
      <w:spacing w:before="100"/>
    </w:pPr>
    <w:rPr>
      <w:rFonts w:ascii="Arial" w:hAnsi="Arial"/>
      <w:b/>
    </w:rPr>
  </w:style>
  <w:style w:type="paragraph" w:customStyle="1" w:styleId="Level2">
    <w:name w:val="Level 2"/>
    <w:basedOn w:val="Normal"/>
    <w:next w:val="Normal"/>
    <w:rsid w:val="00040993"/>
    <w:pPr>
      <w:numPr>
        <w:ilvl w:val="1"/>
        <w:numId w:val="7"/>
      </w:numPr>
      <w:spacing w:before="100"/>
    </w:pPr>
    <w:rPr>
      <w:rFonts w:ascii="Arial" w:hAnsi="Arial"/>
      <w:b/>
    </w:rPr>
  </w:style>
  <w:style w:type="character" w:styleId="FollowedHyperlink">
    <w:name w:val="FollowedHyperlink"/>
    <w:basedOn w:val="DefaultParagraphFont"/>
    <w:rsid w:val="00D42DB3"/>
    <w:rPr>
      <w:color w:val="800080"/>
      <w:u w:val="single"/>
    </w:rPr>
  </w:style>
  <w:style w:type="paragraph" w:customStyle="1" w:styleId="AbstractHeading">
    <w:name w:val="Abstract Heading"/>
    <w:basedOn w:val="Body"/>
    <w:qFormat/>
    <w:rsid w:val="007F033E"/>
    <w:pPr>
      <w:spacing w:before="240" w:after="60"/>
    </w:pPr>
    <w:rPr>
      <w:b/>
      <w:sz w:val="24"/>
    </w:rPr>
  </w:style>
  <w:style w:type="paragraph" w:styleId="ListParagraph">
    <w:name w:val="List Paragraph"/>
    <w:basedOn w:val="Normal"/>
    <w:uiPriority w:val="34"/>
    <w:qFormat/>
    <w:rsid w:val="00007A2E"/>
    <w:pPr>
      <w:ind w:left="720"/>
      <w:contextualSpacing/>
    </w:pPr>
  </w:style>
  <w:style w:type="character" w:customStyle="1" w:styleId="Heading4Char">
    <w:name w:val="Heading 4 Char"/>
    <w:basedOn w:val="DefaultParagraphFont"/>
    <w:link w:val="Heading4"/>
    <w:semiHidden/>
    <w:rsid w:val="00E176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E176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E176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E176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E176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176B8"/>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9D543C"/>
    <w:rPr>
      <w:color w:val="808080"/>
    </w:rPr>
  </w:style>
  <w:style w:type="paragraph" w:styleId="Revision">
    <w:name w:val="Revision"/>
    <w:hidden/>
    <w:uiPriority w:val="99"/>
    <w:semiHidden/>
    <w:rsid w:val="001211E9"/>
    <w:rPr>
      <w:rFonts w:ascii="Helvetica" w:hAnsi="Helveti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4377">
      <w:bodyDiv w:val="1"/>
      <w:marLeft w:val="0"/>
      <w:marRight w:val="0"/>
      <w:marTop w:val="0"/>
      <w:marBottom w:val="0"/>
      <w:divBdr>
        <w:top w:val="none" w:sz="0" w:space="0" w:color="auto"/>
        <w:left w:val="none" w:sz="0" w:space="0" w:color="auto"/>
        <w:bottom w:val="none" w:sz="0" w:space="0" w:color="auto"/>
        <w:right w:val="none" w:sz="0" w:space="0" w:color="auto"/>
      </w:divBdr>
    </w:div>
    <w:div w:id="127866579">
      <w:bodyDiv w:val="1"/>
      <w:marLeft w:val="0"/>
      <w:marRight w:val="0"/>
      <w:marTop w:val="0"/>
      <w:marBottom w:val="0"/>
      <w:divBdr>
        <w:top w:val="none" w:sz="0" w:space="0" w:color="auto"/>
        <w:left w:val="none" w:sz="0" w:space="0" w:color="auto"/>
        <w:bottom w:val="none" w:sz="0" w:space="0" w:color="auto"/>
        <w:right w:val="none" w:sz="0" w:space="0" w:color="auto"/>
      </w:divBdr>
    </w:div>
    <w:div w:id="135535492">
      <w:bodyDiv w:val="1"/>
      <w:marLeft w:val="0"/>
      <w:marRight w:val="0"/>
      <w:marTop w:val="0"/>
      <w:marBottom w:val="0"/>
      <w:divBdr>
        <w:top w:val="none" w:sz="0" w:space="0" w:color="auto"/>
        <w:left w:val="none" w:sz="0" w:space="0" w:color="auto"/>
        <w:bottom w:val="none" w:sz="0" w:space="0" w:color="auto"/>
        <w:right w:val="none" w:sz="0" w:space="0" w:color="auto"/>
      </w:divBdr>
    </w:div>
    <w:div w:id="137037301">
      <w:bodyDiv w:val="1"/>
      <w:marLeft w:val="0"/>
      <w:marRight w:val="0"/>
      <w:marTop w:val="0"/>
      <w:marBottom w:val="0"/>
      <w:divBdr>
        <w:top w:val="none" w:sz="0" w:space="0" w:color="auto"/>
        <w:left w:val="none" w:sz="0" w:space="0" w:color="auto"/>
        <w:bottom w:val="none" w:sz="0" w:space="0" w:color="auto"/>
        <w:right w:val="none" w:sz="0" w:space="0" w:color="auto"/>
      </w:divBdr>
    </w:div>
    <w:div w:id="407651307">
      <w:bodyDiv w:val="1"/>
      <w:marLeft w:val="0"/>
      <w:marRight w:val="0"/>
      <w:marTop w:val="0"/>
      <w:marBottom w:val="0"/>
      <w:divBdr>
        <w:top w:val="none" w:sz="0" w:space="0" w:color="auto"/>
        <w:left w:val="none" w:sz="0" w:space="0" w:color="auto"/>
        <w:bottom w:val="none" w:sz="0" w:space="0" w:color="auto"/>
        <w:right w:val="none" w:sz="0" w:space="0" w:color="auto"/>
      </w:divBdr>
    </w:div>
    <w:div w:id="788165112">
      <w:bodyDiv w:val="1"/>
      <w:marLeft w:val="0"/>
      <w:marRight w:val="0"/>
      <w:marTop w:val="0"/>
      <w:marBottom w:val="0"/>
      <w:divBdr>
        <w:top w:val="none" w:sz="0" w:space="0" w:color="auto"/>
        <w:left w:val="none" w:sz="0" w:space="0" w:color="auto"/>
        <w:bottom w:val="none" w:sz="0" w:space="0" w:color="auto"/>
        <w:right w:val="none" w:sz="0" w:space="0" w:color="auto"/>
      </w:divBdr>
    </w:div>
    <w:div w:id="1165977421">
      <w:bodyDiv w:val="1"/>
      <w:marLeft w:val="0"/>
      <w:marRight w:val="0"/>
      <w:marTop w:val="0"/>
      <w:marBottom w:val="0"/>
      <w:divBdr>
        <w:top w:val="none" w:sz="0" w:space="0" w:color="auto"/>
        <w:left w:val="none" w:sz="0" w:space="0" w:color="auto"/>
        <w:bottom w:val="none" w:sz="0" w:space="0" w:color="auto"/>
        <w:right w:val="none" w:sz="0" w:space="0" w:color="auto"/>
      </w:divBdr>
    </w:div>
    <w:div w:id="1255282184">
      <w:bodyDiv w:val="1"/>
      <w:marLeft w:val="0"/>
      <w:marRight w:val="0"/>
      <w:marTop w:val="0"/>
      <w:marBottom w:val="0"/>
      <w:divBdr>
        <w:top w:val="none" w:sz="0" w:space="0" w:color="auto"/>
        <w:left w:val="none" w:sz="0" w:space="0" w:color="auto"/>
        <w:bottom w:val="none" w:sz="0" w:space="0" w:color="auto"/>
        <w:right w:val="none" w:sz="0" w:space="0" w:color="auto"/>
      </w:divBdr>
    </w:div>
    <w:div w:id="1583298313">
      <w:bodyDiv w:val="1"/>
      <w:marLeft w:val="0"/>
      <w:marRight w:val="0"/>
      <w:marTop w:val="0"/>
      <w:marBottom w:val="0"/>
      <w:divBdr>
        <w:top w:val="none" w:sz="0" w:space="0" w:color="auto"/>
        <w:left w:val="none" w:sz="0" w:space="0" w:color="auto"/>
        <w:bottom w:val="none" w:sz="0" w:space="0" w:color="auto"/>
        <w:right w:val="none" w:sz="0" w:space="0" w:color="auto"/>
      </w:divBdr>
      <w:divsChild>
        <w:div w:id="176577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5691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266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718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325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mailto:gong.g.chen@intel.com" TargetMode="External"/><Relationship Id="rId19" Type="http://schemas.openxmlformats.org/officeDocument/2006/relationships/hyperlink" Target="http://www.arm.com/community/partners/display_product/rw/ProductId/5171/" TargetMode="External"/><Relationship Id="rId4" Type="http://schemas.microsoft.com/office/2007/relationships/stylesWithEffects" Target="stylesWithEffects.xml"/><Relationship Id="rId9" Type="http://schemas.openxmlformats.org/officeDocument/2006/relationships/hyperlink" Target="mailto:feng.zou@intel.com"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EC605-0FE4-4C51-B5FE-D7949BA1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Enter Title Here (see Properties under File Menu)</vt:lpstr>
    </vt:vector>
  </TitlesOfParts>
  <Company>Intel Corporation</Company>
  <LinksUpToDate>false</LinksUpToDate>
  <CharactersWithSpaces>25182</CharactersWithSpaces>
  <SharedDoc>false</SharedDoc>
  <HLinks>
    <vt:vector size="48" baseType="variant">
      <vt:variant>
        <vt:i4>1966097</vt:i4>
      </vt:variant>
      <vt:variant>
        <vt:i4>21</vt:i4>
      </vt:variant>
      <vt:variant>
        <vt:i4>0</vt:i4>
      </vt:variant>
      <vt:variant>
        <vt:i4>5</vt:i4>
      </vt:variant>
      <vt:variant>
        <vt:lpwstr>http://dttc.intel.com/2008/2008paperinstructions.aspx</vt:lpwstr>
      </vt:variant>
      <vt:variant>
        <vt:lpwstr/>
      </vt:variant>
      <vt:variant>
        <vt:i4>1441870</vt:i4>
      </vt:variant>
      <vt:variant>
        <vt:i4>18</vt:i4>
      </vt:variant>
      <vt:variant>
        <vt:i4>0</vt:i4>
      </vt:variant>
      <vt:variant>
        <vt:i4>5</vt:i4>
      </vt:variant>
      <vt:variant>
        <vt:lpwstr>http://dttc/intel.com/BestofDTTC.doc</vt:lpwstr>
      </vt:variant>
      <vt:variant>
        <vt:lpwstr/>
      </vt:variant>
      <vt:variant>
        <vt:i4>4325380</vt:i4>
      </vt:variant>
      <vt:variant>
        <vt:i4>15</vt:i4>
      </vt:variant>
      <vt:variant>
        <vt:i4>0</vt:i4>
      </vt:variant>
      <vt:variant>
        <vt:i4>5</vt:i4>
      </vt:variant>
      <vt:variant>
        <vt:lpwstr>http://library.intel.com/</vt:lpwstr>
      </vt:variant>
      <vt:variant>
        <vt:lpwstr/>
      </vt:variant>
      <vt:variant>
        <vt:i4>7340129</vt:i4>
      </vt:variant>
      <vt:variant>
        <vt:i4>12</vt:i4>
      </vt:variant>
      <vt:variant>
        <vt:i4>0</vt:i4>
      </vt:variant>
      <vt:variant>
        <vt:i4>5</vt:i4>
      </vt:variant>
      <vt:variant>
        <vt:lpwstr>http://dttc.intel.com/</vt:lpwstr>
      </vt:variant>
      <vt:variant>
        <vt:lpwstr/>
      </vt:variant>
      <vt:variant>
        <vt:i4>655375</vt:i4>
      </vt:variant>
      <vt:variant>
        <vt:i4>9</vt:i4>
      </vt:variant>
      <vt:variant>
        <vt:i4>0</vt:i4>
      </vt:variant>
      <vt:variant>
        <vt:i4>5</vt:i4>
      </vt:variant>
      <vt:variant>
        <vt:lpwstr>http://legal.intel.com/Contacts/contacts.htm</vt:lpwstr>
      </vt:variant>
      <vt:variant>
        <vt:lpwstr/>
      </vt:variant>
      <vt:variant>
        <vt:i4>2424887</vt:i4>
      </vt:variant>
      <vt:variant>
        <vt:i4>6</vt:i4>
      </vt:variant>
      <vt:variant>
        <vt:i4>0</vt:i4>
      </vt:variant>
      <vt:variant>
        <vt:i4>5</vt:i4>
      </vt:variant>
      <vt:variant>
        <vt:lpwstr>http://legal.intel.com/Confidentiality/classif.htm</vt:lpwstr>
      </vt:variant>
      <vt:variant>
        <vt:lpwstr/>
      </vt:variant>
      <vt:variant>
        <vt:i4>1310802</vt:i4>
      </vt:variant>
      <vt:variant>
        <vt:i4>3</vt:i4>
      </vt:variant>
      <vt:variant>
        <vt:i4>0</vt:i4>
      </vt:variant>
      <vt:variant>
        <vt:i4>5</vt:i4>
      </vt:variant>
      <vt:variant>
        <vt:lpwstr>http://dttc.intel.com/pages/Content+Security.aspx</vt:lpwstr>
      </vt:variant>
      <vt:variant>
        <vt:lpwstr/>
      </vt:variant>
      <vt:variant>
        <vt:i4>7733345</vt:i4>
      </vt:variant>
      <vt:variant>
        <vt:i4>0</vt:i4>
      </vt:variant>
      <vt:variant>
        <vt:i4>0</vt:i4>
      </vt:variant>
      <vt:variant>
        <vt:i4>5</vt:i4>
      </vt:variant>
      <vt:variant>
        <vt:lpwstr>http://dttc.intel.com/pages/paperinstructions.aspx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 (see Properties under File Menu)</dc:title>
  <dc:creator>fzou1</dc:creator>
  <cp:lastModifiedBy>Xu, Lvcai</cp:lastModifiedBy>
  <cp:revision>4</cp:revision>
  <cp:lastPrinted>2012-03-16T09:16:00Z</cp:lastPrinted>
  <dcterms:created xsi:type="dcterms:W3CDTF">2012-03-20T05:02:00Z</dcterms:created>
  <dcterms:modified xsi:type="dcterms:W3CDTF">2012-07-12T02:00:00Z</dcterms:modified>
</cp:coreProperties>
</file>